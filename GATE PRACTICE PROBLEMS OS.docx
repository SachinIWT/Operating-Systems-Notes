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rPr>
        <w:t>GATE PRACTICE PROBLEMS BAS</w:t>
      </w:r>
      <w:r>
        <w:rPr>
          <w:rFonts w:ascii="Arial" w:eastAsia="Times New Roman" w:hAnsi="Arial" w:cs="Arial"/>
          <w:b/>
          <w:bCs/>
          <w:color w:val="303030"/>
          <w:sz w:val="36"/>
          <w:szCs w:val="36"/>
        </w:rPr>
        <w:t>ED ON CPU SCHEDULING ALGORITHMS</w:t>
      </w:r>
      <w:r w:rsidRPr="00940915">
        <w:rPr>
          <w:rFonts w:ascii="Arial" w:eastAsia="Times New Roman" w:hAnsi="Arial" w:cs="Arial"/>
          <w:b/>
          <w:bCs/>
          <w:color w:val="303030"/>
          <w:sz w:val="36"/>
          <w:szCs w:val="36"/>
        </w:rPr>
        <w:t xml:space="preserve">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Problem-01:</w:t>
      </w:r>
    </w:p>
    <w:p w:rsid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Consider three </w:t>
      </w:r>
      <w:proofErr w:type="gramStart"/>
      <w:r w:rsidRPr="00940915">
        <w:rPr>
          <w:rFonts w:ascii="Arial" w:eastAsia="Times New Roman" w:hAnsi="Arial" w:cs="Arial"/>
          <w:color w:val="303030"/>
          <w:sz w:val="23"/>
          <w:szCs w:val="23"/>
        </w:rPr>
        <w:t>process</w:t>
      </w:r>
      <w:proofErr w:type="gramEnd"/>
      <w:r w:rsidRPr="00940915">
        <w:rPr>
          <w:rFonts w:ascii="Arial" w:eastAsia="Times New Roman" w:hAnsi="Arial" w:cs="Arial"/>
          <w:color w:val="303030"/>
          <w:sz w:val="23"/>
          <w:szCs w:val="23"/>
        </w:rPr>
        <w:t>, all arriving at time zero, with total execution time of 10, 20 and 30 units respectively. Each process spends the first 20% of execution time doing I/O, the next 70% of time doing computation, and the last 10% of time doing I/O again. The operating system uses a shortest remaining compute time first scheduling algorithm and schedules a new process either when the running process gets blocked on I/O or when the running process finishes its compute burst. Assume that all I/O operations can be overlapped as much as possible. For what percentage of does the CPU remain idle?</w:t>
      </w:r>
    </w:p>
    <w:p w:rsidR="00940915" w:rsidRPr="00940915" w:rsidRDefault="00940915" w:rsidP="00940915">
      <w:pPr>
        <w:numPr>
          <w:ilvl w:val="0"/>
          <w:numId w:val="1"/>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0%</w:t>
      </w:r>
    </w:p>
    <w:p w:rsidR="00940915" w:rsidRPr="00940915" w:rsidRDefault="00940915" w:rsidP="00940915">
      <w:pPr>
        <w:numPr>
          <w:ilvl w:val="0"/>
          <w:numId w:val="1"/>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10.6%</w:t>
      </w:r>
    </w:p>
    <w:p w:rsidR="00940915" w:rsidRPr="00940915" w:rsidRDefault="00940915" w:rsidP="00940915">
      <w:pPr>
        <w:numPr>
          <w:ilvl w:val="0"/>
          <w:numId w:val="1"/>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30.0%</w:t>
      </w:r>
    </w:p>
    <w:p w:rsidR="00940915" w:rsidRPr="00940915" w:rsidRDefault="00940915" w:rsidP="00940915">
      <w:pPr>
        <w:numPr>
          <w:ilvl w:val="0"/>
          <w:numId w:val="1"/>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89.4%</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Solution-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According to question, we have-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tbl>
      <w:tblPr>
        <w:tblW w:w="102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058"/>
        <w:gridCol w:w="2298"/>
        <w:gridCol w:w="1908"/>
        <w:gridCol w:w="2028"/>
        <w:gridCol w:w="1923"/>
      </w:tblGrid>
      <w:tr w:rsidR="00940915" w:rsidRPr="00940915" w:rsidTr="00940915">
        <w:trPr>
          <w:trHeight w:val="315"/>
        </w:trPr>
        <w:tc>
          <w:tcPr>
            <w:tcW w:w="2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p>
        </w:tc>
        <w:tc>
          <w:tcPr>
            <w:tcW w:w="229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Total Burst Time</w:t>
            </w:r>
          </w:p>
        </w:tc>
        <w:tc>
          <w:tcPr>
            <w:tcW w:w="190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I/O Burst</w:t>
            </w:r>
          </w:p>
        </w:tc>
        <w:tc>
          <w:tcPr>
            <w:tcW w:w="20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CPU Burst</w:t>
            </w:r>
          </w:p>
        </w:tc>
        <w:tc>
          <w:tcPr>
            <w:tcW w:w="192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I/O Burst</w:t>
            </w:r>
          </w:p>
        </w:tc>
      </w:tr>
      <w:tr w:rsidR="00940915" w:rsidRPr="00940915" w:rsidTr="00940915">
        <w:trPr>
          <w:trHeight w:val="330"/>
        </w:trPr>
        <w:tc>
          <w:tcPr>
            <w:tcW w:w="2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Process P1</w:t>
            </w:r>
          </w:p>
        </w:tc>
        <w:tc>
          <w:tcPr>
            <w:tcW w:w="229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10</w:t>
            </w:r>
          </w:p>
        </w:tc>
        <w:tc>
          <w:tcPr>
            <w:tcW w:w="190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20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7</w:t>
            </w:r>
          </w:p>
        </w:tc>
        <w:tc>
          <w:tcPr>
            <w:tcW w:w="192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r>
      <w:tr w:rsidR="00940915" w:rsidRPr="00940915" w:rsidTr="00940915">
        <w:trPr>
          <w:trHeight w:val="330"/>
        </w:trPr>
        <w:tc>
          <w:tcPr>
            <w:tcW w:w="2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Process P2</w:t>
            </w:r>
          </w:p>
        </w:tc>
        <w:tc>
          <w:tcPr>
            <w:tcW w:w="229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20</w:t>
            </w:r>
          </w:p>
        </w:tc>
        <w:tc>
          <w:tcPr>
            <w:tcW w:w="190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4</w:t>
            </w:r>
          </w:p>
        </w:tc>
        <w:tc>
          <w:tcPr>
            <w:tcW w:w="20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14</w:t>
            </w:r>
          </w:p>
        </w:tc>
        <w:tc>
          <w:tcPr>
            <w:tcW w:w="192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r>
      <w:tr w:rsidR="00940915" w:rsidRPr="00940915" w:rsidTr="00940915">
        <w:trPr>
          <w:trHeight w:val="330"/>
        </w:trPr>
        <w:tc>
          <w:tcPr>
            <w:tcW w:w="2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Process P3</w:t>
            </w:r>
          </w:p>
        </w:tc>
        <w:tc>
          <w:tcPr>
            <w:tcW w:w="229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30</w:t>
            </w:r>
          </w:p>
        </w:tc>
        <w:tc>
          <w:tcPr>
            <w:tcW w:w="190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6</w:t>
            </w:r>
          </w:p>
        </w:tc>
        <w:tc>
          <w:tcPr>
            <w:tcW w:w="20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21</w:t>
            </w:r>
          </w:p>
        </w:tc>
        <w:tc>
          <w:tcPr>
            <w:tcW w:w="192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r>
    </w:tbl>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 scheduling algorithm used is Shortest Remaining Time First.</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Gantt Chart-</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lastRenderedPageBreak/>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5381625" cy="1784320"/>
            <wp:effectExtent l="19050" t="0" r="9525" b="0"/>
            <wp:docPr id="16" name="Picture 16" descr="https://www.gatevidyalay.com/wp-content/uploads/2018/10/CPU-Scheduling-Problem-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gatevidyalay.com/wp-content/uploads/2018/10/CPU-Scheduling-Problem-01-2.png"/>
                    <pic:cNvPicPr>
                      <a:picLocks noChangeAspect="1" noChangeArrowheads="1"/>
                    </pic:cNvPicPr>
                  </pic:nvPicPr>
                  <pic:blipFill>
                    <a:blip r:embed="rId5"/>
                    <a:srcRect/>
                    <a:stretch>
                      <a:fillRect/>
                    </a:stretch>
                  </pic:blipFill>
                  <pic:spPr bwMode="auto">
                    <a:xfrm>
                      <a:off x="0" y="0"/>
                      <a:ext cx="5381625" cy="1784320"/>
                    </a:xfrm>
                    <a:prstGeom prst="rect">
                      <a:avLst/>
                    </a:prstGeom>
                    <a:noFill/>
                    <a:ln w="9525">
                      <a:noFill/>
                      <a:miter lim="800000"/>
                      <a:headEnd/>
                      <a:tailEnd/>
                    </a:ln>
                  </pic:spPr>
                </pic:pic>
              </a:graphicData>
            </a:graphic>
          </wp:inline>
        </w:drawing>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Percentage of time CPU remains idle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(5 / 47) x 100</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10.638%</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Thus, Option (B) is correct.</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Problem-02:</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Consider the set of 4 processes whose arrival time and burst time are given below-</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tbl>
      <w:tblPr>
        <w:tblW w:w="969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938"/>
        <w:gridCol w:w="1938"/>
        <w:gridCol w:w="1938"/>
        <w:gridCol w:w="1938"/>
        <w:gridCol w:w="1938"/>
      </w:tblGrid>
      <w:tr w:rsidR="00940915" w:rsidRPr="00940915" w:rsidTr="00940915">
        <w:tc>
          <w:tcPr>
            <w:tcW w:w="1935" w:type="dxa"/>
            <w:vMerge w:val="restart"/>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Process No.</w:t>
            </w:r>
          </w:p>
        </w:tc>
        <w:tc>
          <w:tcPr>
            <w:tcW w:w="1935" w:type="dxa"/>
            <w:vMerge w:val="restart"/>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Arrival Time</w:t>
            </w:r>
          </w:p>
        </w:tc>
        <w:tc>
          <w:tcPr>
            <w:tcW w:w="5805" w:type="dxa"/>
            <w:gridSpan w:val="3"/>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Burst Time</w:t>
            </w:r>
          </w:p>
        </w:tc>
      </w:tr>
      <w:tr w:rsidR="00940915" w:rsidRPr="00940915" w:rsidTr="00940915">
        <w:tc>
          <w:tcPr>
            <w:tcW w:w="0" w:type="auto"/>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940915" w:rsidRPr="00940915" w:rsidRDefault="00940915" w:rsidP="00940915">
            <w:pPr>
              <w:spacing w:after="0" w:line="240" w:lineRule="auto"/>
              <w:rPr>
                <w:rFonts w:ascii="Arial" w:eastAsia="Times New Roman" w:hAnsi="Arial" w:cs="Arial"/>
                <w:color w:val="303030"/>
                <w:sz w:val="23"/>
                <w:szCs w:val="23"/>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940915" w:rsidRPr="00940915" w:rsidRDefault="00940915" w:rsidP="00940915">
            <w:pPr>
              <w:spacing w:after="0" w:line="240" w:lineRule="auto"/>
              <w:rPr>
                <w:rFonts w:ascii="Arial" w:eastAsia="Times New Roman" w:hAnsi="Arial" w:cs="Arial"/>
                <w:color w:val="303030"/>
                <w:sz w:val="23"/>
                <w:szCs w:val="23"/>
              </w:rPr>
            </w:pPr>
          </w:p>
        </w:tc>
        <w:tc>
          <w:tcPr>
            <w:tcW w:w="19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CPU Burst</w:t>
            </w:r>
          </w:p>
        </w:tc>
        <w:tc>
          <w:tcPr>
            <w:tcW w:w="19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I/O Burst</w:t>
            </w:r>
          </w:p>
        </w:tc>
        <w:tc>
          <w:tcPr>
            <w:tcW w:w="19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CPU Burst</w:t>
            </w:r>
          </w:p>
        </w:tc>
      </w:tr>
      <w:tr w:rsidR="00940915" w:rsidRPr="00940915" w:rsidTr="00940915">
        <w:tc>
          <w:tcPr>
            <w:tcW w:w="19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P1</w:t>
            </w:r>
          </w:p>
        </w:tc>
        <w:tc>
          <w:tcPr>
            <w:tcW w:w="19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19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c>
          <w:tcPr>
            <w:tcW w:w="19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19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r>
      <w:tr w:rsidR="00940915" w:rsidRPr="00940915" w:rsidTr="00940915">
        <w:tc>
          <w:tcPr>
            <w:tcW w:w="19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P2</w:t>
            </w:r>
          </w:p>
        </w:tc>
        <w:tc>
          <w:tcPr>
            <w:tcW w:w="19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19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19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4</w:t>
            </w:r>
          </w:p>
        </w:tc>
        <w:tc>
          <w:tcPr>
            <w:tcW w:w="19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r>
      <w:tr w:rsidR="00940915" w:rsidRPr="00940915" w:rsidTr="00940915">
        <w:tc>
          <w:tcPr>
            <w:tcW w:w="19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P3</w:t>
            </w:r>
          </w:p>
        </w:tc>
        <w:tc>
          <w:tcPr>
            <w:tcW w:w="19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19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19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c>
          <w:tcPr>
            <w:tcW w:w="19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r>
      <w:tr w:rsidR="00940915" w:rsidRPr="00940915" w:rsidTr="00940915">
        <w:tc>
          <w:tcPr>
            <w:tcW w:w="19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P4</w:t>
            </w:r>
          </w:p>
        </w:tc>
        <w:tc>
          <w:tcPr>
            <w:tcW w:w="19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5</w:t>
            </w:r>
          </w:p>
        </w:tc>
        <w:tc>
          <w:tcPr>
            <w:tcW w:w="19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19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19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r>
    </w:tbl>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lastRenderedPageBreak/>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If the CPU scheduling policy is Shortest Remaining Time First, calculate the average waiting time and average </w:t>
      </w:r>
      <w:proofErr w:type="spellStart"/>
      <w:r w:rsidRPr="00940915">
        <w:rPr>
          <w:rFonts w:ascii="Arial" w:eastAsia="Times New Roman" w:hAnsi="Arial" w:cs="Arial"/>
          <w:color w:val="303030"/>
          <w:sz w:val="23"/>
          <w:szCs w:val="23"/>
        </w:rPr>
        <w:t>turn around</w:t>
      </w:r>
      <w:proofErr w:type="spellEnd"/>
      <w:r w:rsidRPr="00940915">
        <w:rPr>
          <w:rFonts w:ascii="Arial" w:eastAsia="Times New Roman" w:hAnsi="Arial" w:cs="Arial"/>
          <w:color w:val="303030"/>
          <w:sz w:val="23"/>
          <w:szCs w:val="23"/>
        </w:rPr>
        <w:t xml:space="preserve"> time.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Solution-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Gantt Chart-</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4921613" cy="2352675"/>
            <wp:effectExtent l="19050" t="0" r="0" b="0"/>
            <wp:docPr id="17" name="Picture 17" descr="https://www.gatevidyalay.com/wp-content/uploads/2018/10/CPU-Scheduling-Problem-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atevidyalay.com/wp-content/uploads/2018/10/CPU-Scheduling-Problem-02.png"/>
                    <pic:cNvPicPr>
                      <a:picLocks noChangeAspect="1" noChangeArrowheads="1"/>
                    </pic:cNvPicPr>
                  </pic:nvPicPr>
                  <pic:blipFill>
                    <a:blip r:embed="rId6"/>
                    <a:srcRect/>
                    <a:stretch>
                      <a:fillRect/>
                    </a:stretch>
                  </pic:blipFill>
                  <pic:spPr bwMode="auto">
                    <a:xfrm>
                      <a:off x="0" y="0"/>
                      <a:ext cx="4921613" cy="2352675"/>
                    </a:xfrm>
                    <a:prstGeom prst="rect">
                      <a:avLst/>
                    </a:prstGeom>
                    <a:noFill/>
                    <a:ln w="9525">
                      <a:noFill/>
                      <a:miter lim="800000"/>
                      <a:headEnd/>
                      <a:tailEnd/>
                    </a:ln>
                  </pic:spPr>
                </pic:pic>
              </a:graphicData>
            </a:graphic>
          </wp:inline>
        </w:drawing>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Now, we know-</w:t>
      </w:r>
    </w:p>
    <w:p w:rsidR="00940915" w:rsidRPr="00940915" w:rsidRDefault="00940915" w:rsidP="00940915">
      <w:pPr>
        <w:numPr>
          <w:ilvl w:val="0"/>
          <w:numId w:val="2"/>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Turn Around time = Exit time – Arrival time</w:t>
      </w:r>
    </w:p>
    <w:p w:rsidR="00940915" w:rsidRPr="00940915" w:rsidRDefault="00940915" w:rsidP="00940915">
      <w:pPr>
        <w:numPr>
          <w:ilvl w:val="0"/>
          <w:numId w:val="2"/>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Waiting time = Turn Around time – Burst time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b/>
          <w:bCs/>
          <w:color w:val="303030"/>
          <w:sz w:val="24"/>
          <w:szCs w:val="24"/>
        </w:rPr>
        <w:t>Also read-</w:t>
      </w:r>
      <w:r w:rsidRPr="00940915">
        <w:rPr>
          <w:rFonts w:ascii="Arial" w:eastAsia="Times New Roman" w:hAnsi="Arial" w:cs="Arial"/>
          <w:color w:val="303030"/>
          <w:sz w:val="23"/>
          <w:szCs w:val="23"/>
        </w:rPr>
        <w:t> </w:t>
      </w:r>
      <w:hyperlink r:id="rId7" w:tgtFrame="_blank" w:history="1">
        <w:r w:rsidRPr="00940915">
          <w:rPr>
            <w:rFonts w:ascii="Arial" w:eastAsia="Times New Roman" w:hAnsi="Arial" w:cs="Arial"/>
            <w:b/>
            <w:bCs/>
            <w:color w:val="A00B0B"/>
            <w:sz w:val="23"/>
            <w:u w:val="single"/>
          </w:rPr>
          <w:t xml:space="preserve">Various Times </w:t>
        </w:r>
        <w:proofErr w:type="gramStart"/>
        <w:r w:rsidRPr="00940915">
          <w:rPr>
            <w:rFonts w:ascii="Arial" w:eastAsia="Times New Roman" w:hAnsi="Arial" w:cs="Arial"/>
            <w:b/>
            <w:bCs/>
            <w:color w:val="A00B0B"/>
            <w:sz w:val="23"/>
            <w:u w:val="single"/>
          </w:rPr>
          <w:t>Of</w:t>
        </w:r>
        <w:proofErr w:type="gramEnd"/>
        <w:r w:rsidRPr="00940915">
          <w:rPr>
            <w:rFonts w:ascii="Arial" w:eastAsia="Times New Roman" w:hAnsi="Arial" w:cs="Arial"/>
            <w:b/>
            <w:bCs/>
            <w:color w:val="A00B0B"/>
            <w:sz w:val="23"/>
            <w:u w:val="single"/>
          </w:rPr>
          <w:t xml:space="preserve"> Process</w:t>
        </w:r>
      </w:hyperlink>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tbl>
      <w:tblPr>
        <w:tblW w:w="969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788"/>
        <w:gridCol w:w="1908"/>
        <w:gridCol w:w="2704"/>
        <w:gridCol w:w="3290"/>
      </w:tblGrid>
      <w:tr w:rsidR="00940915" w:rsidRPr="00940915" w:rsidTr="00940915">
        <w:trPr>
          <w:trHeight w:val="330"/>
        </w:trPr>
        <w:tc>
          <w:tcPr>
            <w:tcW w:w="178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Process Id</w:t>
            </w:r>
          </w:p>
        </w:tc>
        <w:tc>
          <w:tcPr>
            <w:tcW w:w="190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Exit time</w:t>
            </w:r>
          </w:p>
        </w:tc>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Turn Around time</w:t>
            </w:r>
          </w:p>
        </w:tc>
        <w:tc>
          <w:tcPr>
            <w:tcW w:w="328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Waiting time</w:t>
            </w:r>
          </w:p>
        </w:tc>
      </w:tr>
      <w:tr w:rsidR="00940915" w:rsidRPr="00940915" w:rsidTr="00940915">
        <w:trPr>
          <w:trHeight w:val="330"/>
        </w:trPr>
        <w:tc>
          <w:tcPr>
            <w:tcW w:w="178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P1</w:t>
            </w:r>
          </w:p>
        </w:tc>
        <w:tc>
          <w:tcPr>
            <w:tcW w:w="190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11</w:t>
            </w:r>
          </w:p>
        </w:tc>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11 – 0 = 11</w:t>
            </w:r>
          </w:p>
        </w:tc>
        <w:tc>
          <w:tcPr>
            <w:tcW w:w="328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11 – (3+2) = 6</w:t>
            </w:r>
          </w:p>
        </w:tc>
      </w:tr>
      <w:tr w:rsidR="00940915" w:rsidRPr="00940915" w:rsidTr="00940915">
        <w:trPr>
          <w:trHeight w:val="330"/>
        </w:trPr>
        <w:tc>
          <w:tcPr>
            <w:tcW w:w="178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P2</w:t>
            </w:r>
          </w:p>
        </w:tc>
        <w:tc>
          <w:tcPr>
            <w:tcW w:w="190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7</w:t>
            </w:r>
          </w:p>
        </w:tc>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7 – 0 = 7</w:t>
            </w:r>
          </w:p>
        </w:tc>
        <w:tc>
          <w:tcPr>
            <w:tcW w:w="328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7 – (2+1) = 4</w:t>
            </w:r>
          </w:p>
        </w:tc>
      </w:tr>
      <w:tr w:rsidR="00940915" w:rsidRPr="00940915" w:rsidTr="00940915">
        <w:trPr>
          <w:trHeight w:val="330"/>
        </w:trPr>
        <w:tc>
          <w:tcPr>
            <w:tcW w:w="178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lastRenderedPageBreak/>
              <w:t>P3</w:t>
            </w:r>
          </w:p>
        </w:tc>
        <w:tc>
          <w:tcPr>
            <w:tcW w:w="190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9</w:t>
            </w:r>
          </w:p>
        </w:tc>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9 – 2 = 7</w:t>
            </w:r>
          </w:p>
        </w:tc>
        <w:tc>
          <w:tcPr>
            <w:tcW w:w="328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7 – (1+2) = 4</w:t>
            </w:r>
          </w:p>
        </w:tc>
      </w:tr>
      <w:tr w:rsidR="00940915" w:rsidRPr="00940915" w:rsidTr="00940915">
        <w:trPr>
          <w:trHeight w:val="315"/>
        </w:trPr>
        <w:tc>
          <w:tcPr>
            <w:tcW w:w="178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P4</w:t>
            </w:r>
          </w:p>
        </w:tc>
        <w:tc>
          <w:tcPr>
            <w:tcW w:w="190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16</w:t>
            </w:r>
          </w:p>
        </w:tc>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16 – 5 = 11</w:t>
            </w:r>
          </w:p>
        </w:tc>
        <w:tc>
          <w:tcPr>
            <w:tcW w:w="328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11 – (2+1) = 8</w:t>
            </w:r>
          </w:p>
        </w:tc>
      </w:tr>
    </w:tbl>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Now,</w:t>
      </w:r>
    </w:p>
    <w:p w:rsidR="00940915" w:rsidRPr="00940915" w:rsidRDefault="00940915" w:rsidP="00940915">
      <w:pPr>
        <w:numPr>
          <w:ilvl w:val="0"/>
          <w:numId w:val="3"/>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Average Turn Around time = (11 + 7 + 7 + 11) / 4 = 36 / 4 = 9 units</w:t>
      </w:r>
    </w:p>
    <w:p w:rsidR="00940915" w:rsidRPr="00940915" w:rsidRDefault="00940915" w:rsidP="00940915">
      <w:pPr>
        <w:numPr>
          <w:ilvl w:val="0"/>
          <w:numId w:val="3"/>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Average waiting time = (6 + 4 + 4 + 8) / 4 = 22 / 5 = 4.4 units</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Problem-03:</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Consider the set of 4 processes whose arrival time and burst time are given below-</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tbl>
      <w:tblPr>
        <w:tblW w:w="969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862"/>
        <w:gridCol w:w="1082"/>
        <w:gridCol w:w="1232"/>
        <w:gridCol w:w="1833"/>
        <w:gridCol w:w="1833"/>
        <w:gridCol w:w="1848"/>
      </w:tblGrid>
      <w:tr w:rsidR="00940915" w:rsidRPr="00940915" w:rsidTr="00940915">
        <w:tc>
          <w:tcPr>
            <w:tcW w:w="1860" w:type="dxa"/>
            <w:vMerge w:val="restart"/>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Process No.</w:t>
            </w:r>
          </w:p>
        </w:tc>
        <w:tc>
          <w:tcPr>
            <w:tcW w:w="1080" w:type="dxa"/>
            <w:vMerge w:val="restart"/>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Arrival Time</w:t>
            </w:r>
          </w:p>
        </w:tc>
        <w:tc>
          <w:tcPr>
            <w:tcW w:w="1230" w:type="dxa"/>
            <w:vMerge w:val="restart"/>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Priority </w:t>
            </w:r>
          </w:p>
        </w:tc>
        <w:tc>
          <w:tcPr>
            <w:tcW w:w="5505" w:type="dxa"/>
            <w:gridSpan w:val="3"/>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Burst Time</w:t>
            </w:r>
          </w:p>
        </w:tc>
      </w:tr>
      <w:tr w:rsidR="00940915" w:rsidRPr="00940915" w:rsidTr="00940915">
        <w:tc>
          <w:tcPr>
            <w:tcW w:w="0" w:type="auto"/>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940915" w:rsidRPr="00940915" w:rsidRDefault="00940915" w:rsidP="00940915">
            <w:pPr>
              <w:spacing w:after="0" w:line="240" w:lineRule="auto"/>
              <w:rPr>
                <w:rFonts w:ascii="Arial" w:eastAsia="Times New Roman" w:hAnsi="Arial" w:cs="Arial"/>
                <w:color w:val="303030"/>
                <w:sz w:val="23"/>
                <w:szCs w:val="23"/>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940915" w:rsidRPr="00940915" w:rsidRDefault="00940915" w:rsidP="00940915">
            <w:pPr>
              <w:spacing w:after="0" w:line="240" w:lineRule="auto"/>
              <w:rPr>
                <w:rFonts w:ascii="Arial" w:eastAsia="Times New Roman" w:hAnsi="Arial" w:cs="Arial"/>
                <w:color w:val="303030"/>
                <w:sz w:val="23"/>
                <w:szCs w:val="23"/>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940915" w:rsidRPr="00940915" w:rsidRDefault="00940915" w:rsidP="00940915">
            <w:pPr>
              <w:spacing w:after="0" w:line="240" w:lineRule="auto"/>
              <w:rPr>
                <w:rFonts w:ascii="Arial" w:eastAsia="Times New Roman" w:hAnsi="Arial" w:cs="Arial"/>
                <w:color w:val="303030"/>
                <w:sz w:val="23"/>
                <w:szCs w:val="23"/>
              </w:rPr>
            </w:pPr>
          </w:p>
        </w:tc>
        <w:tc>
          <w:tcPr>
            <w:tcW w:w="183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CPU Burst</w:t>
            </w:r>
          </w:p>
        </w:tc>
        <w:tc>
          <w:tcPr>
            <w:tcW w:w="183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I/O Burst</w:t>
            </w:r>
          </w:p>
        </w:tc>
        <w:tc>
          <w:tcPr>
            <w:tcW w:w="184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CPU Burst</w:t>
            </w:r>
          </w:p>
        </w:tc>
      </w:tr>
      <w:tr w:rsidR="00940915" w:rsidRPr="00940915" w:rsidTr="00940915">
        <w:tc>
          <w:tcPr>
            <w:tcW w:w="18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P1</w:t>
            </w:r>
          </w:p>
        </w:tc>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123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183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183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5</w:t>
            </w:r>
          </w:p>
        </w:tc>
        <w:tc>
          <w:tcPr>
            <w:tcW w:w="184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r>
      <w:tr w:rsidR="00940915" w:rsidRPr="00940915" w:rsidTr="00940915">
        <w:tc>
          <w:tcPr>
            <w:tcW w:w="18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P2</w:t>
            </w:r>
          </w:p>
        </w:tc>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123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c>
          <w:tcPr>
            <w:tcW w:w="183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c>
          <w:tcPr>
            <w:tcW w:w="183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c>
          <w:tcPr>
            <w:tcW w:w="184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r>
      <w:tr w:rsidR="00940915" w:rsidRPr="00940915" w:rsidTr="00940915">
        <w:tc>
          <w:tcPr>
            <w:tcW w:w="18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P3</w:t>
            </w:r>
          </w:p>
        </w:tc>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c>
          <w:tcPr>
            <w:tcW w:w="123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183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183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c>
          <w:tcPr>
            <w:tcW w:w="184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r>
    </w:tbl>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If the CPU scheduling policy is Priority Scheduling, calculate the average waiting time and average </w:t>
      </w:r>
      <w:proofErr w:type="spellStart"/>
      <w:r w:rsidRPr="00940915">
        <w:rPr>
          <w:rFonts w:ascii="Arial" w:eastAsia="Times New Roman" w:hAnsi="Arial" w:cs="Arial"/>
          <w:color w:val="303030"/>
          <w:sz w:val="23"/>
          <w:szCs w:val="23"/>
        </w:rPr>
        <w:t>turn around</w:t>
      </w:r>
      <w:proofErr w:type="spellEnd"/>
      <w:r w:rsidRPr="00940915">
        <w:rPr>
          <w:rFonts w:ascii="Arial" w:eastAsia="Times New Roman" w:hAnsi="Arial" w:cs="Arial"/>
          <w:color w:val="303030"/>
          <w:sz w:val="23"/>
          <w:szCs w:val="23"/>
        </w:rPr>
        <w:t xml:space="preserve"> time. (Lower number means higher priority)</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Solution-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 scheduling algorithm used is Priority Scheduling.</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lastRenderedPageBreak/>
        <w:t>Gantt Chart-</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5067300" cy="2422318"/>
            <wp:effectExtent l="19050" t="0" r="0" b="0"/>
            <wp:docPr id="18" name="Picture 18" descr="https://www.gatevidyalay.com/wp-content/uploads/2018/10/CPU-Scheduling-Problem-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gatevidyalay.com/wp-content/uploads/2018/10/CPU-Scheduling-Problem-03.png"/>
                    <pic:cNvPicPr>
                      <a:picLocks noChangeAspect="1" noChangeArrowheads="1"/>
                    </pic:cNvPicPr>
                  </pic:nvPicPr>
                  <pic:blipFill>
                    <a:blip r:embed="rId8"/>
                    <a:srcRect/>
                    <a:stretch>
                      <a:fillRect/>
                    </a:stretch>
                  </pic:blipFill>
                  <pic:spPr bwMode="auto">
                    <a:xfrm>
                      <a:off x="0" y="0"/>
                      <a:ext cx="5067300" cy="2422318"/>
                    </a:xfrm>
                    <a:prstGeom prst="rect">
                      <a:avLst/>
                    </a:prstGeom>
                    <a:noFill/>
                    <a:ln w="9525">
                      <a:noFill/>
                      <a:miter lim="800000"/>
                      <a:headEnd/>
                      <a:tailEnd/>
                    </a:ln>
                  </pic:spPr>
                </pic:pic>
              </a:graphicData>
            </a:graphic>
          </wp:inline>
        </w:drawing>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Now, we know-</w:t>
      </w:r>
    </w:p>
    <w:p w:rsidR="00940915" w:rsidRPr="00940915" w:rsidRDefault="00940915" w:rsidP="00940915">
      <w:pPr>
        <w:numPr>
          <w:ilvl w:val="0"/>
          <w:numId w:val="4"/>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Turn Around time = Exit time – Arrival time</w:t>
      </w:r>
    </w:p>
    <w:p w:rsidR="00940915" w:rsidRPr="00940915" w:rsidRDefault="00940915" w:rsidP="00940915">
      <w:pPr>
        <w:numPr>
          <w:ilvl w:val="0"/>
          <w:numId w:val="4"/>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Waiting time = Turn Around time – Burst time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tbl>
      <w:tblPr>
        <w:tblW w:w="969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788"/>
        <w:gridCol w:w="1908"/>
        <w:gridCol w:w="2704"/>
        <w:gridCol w:w="3290"/>
      </w:tblGrid>
      <w:tr w:rsidR="00940915" w:rsidRPr="00940915" w:rsidTr="00940915">
        <w:trPr>
          <w:trHeight w:val="330"/>
        </w:trPr>
        <w:tc>
          <w:tcPr>
            <w:tcW w:w="178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Process Id</w:t>
            </w:r>
          </w:p>
        </w:tc>
        <w:tc>
          <w:tcPr>
            <w:tcW w:w="190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Exit time</w:t>
            </w:r>
          </w:p>
        </w:tc>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Turn Around time</w:t>
            </w:r>
          </w:p>
        </w:tc>
        <w:tc>
          <w:tcPr>
            <w:tcW w:w="328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Waiting time</w:t>
            </w:r>
          </w:p>
        </w:tc>
      </w:tr>
      <w:tr w:rsidR="00940915" w:rsidRPr="00940915" w:rsidTr="00940915">
        <w:trPr>
          <w:trHeight w:val="330"/>
        </w:trPr>
        <w:tc>
          <w:tcPr>
            <w:tcW w:w="178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P1</w:t>
            </w:r>
          </w:p>
        </w:tc>
        <w:tc>
          <w:tcPr>
            <w:tcW w:w="190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10</w:t>
            </w:r>
          </w:p>
        </w:tc>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10 – 0 = 10</w:t>
            </w:r>
          </w:p>
        </w:tc>
        <w:tc>
          <w:tcPr>
            <w:tcW w:w="328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10 – (1+3) = 6</w:t>
            </w:r>
          </w:p>
        </w:tc>
      </w:tr>
      <w:tr w:rsidR="00940915" w:rsidRPr="00940915" w:rsidTr="00940915">
        <w:trPr>
          <w:trHeight w:val="330"/>
        </w:trPr>
        <w:tc>
          <w:tcPr>
            <w:tcW w:w="178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P2</w:t>
            </w:r>
          </w:p>
        </w:tc>
        <w:tc>
          <w:tcPr>
            <w:tcW w:w="190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15</w:t>
            </w:r>
          </w:p>
        </w:tc>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15 – 2 = 13</w:t>
            </w:r>
          </w:p>
        </w:tc>
        <w:tc>
          <w:tcPr>
            <w:tcW w:w="328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13 – (3+1) = 9</w:t>
            </w:r>
          </w:p>
        </w:tc>
      </w:tr>
      <w:tr w:rsidR="00940915" w:rsidRPr="00940915" w:rsidTr="00940915">
        <w:trPr>
          <w:trHeight w:val="330"/>
        </w:trPr>
        <w:tc>
          <w:tcPr>
            <w:tcW w:w="178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P3</w:t>
            </w:r>
          </w:p>
        </w:tc>
        <w:tc>
          <w:tcPr>
            <w:tcW w:w="190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9</w:t>
            </w:r>
          </w:p>
        </w:tc>
        <w:tc>
          <w:tcPr>
            <w:tcW w:w="270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9 – 3 = 6</w:t>
            </w:r>
          </w:p>
        </w:tc>
        <w:tc>
          <w:tcPr>
            <w:tcW w:w="328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6 – (2+1) = 3</w:t>
            </w:r>
          </w:p>
        </w:tc>
      </w:tr>
    </w:tbl>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Now,</w:t>
      </w:r>
    </w:p>
    <w:p w:rsidR="00940915" w:rsidRPr="00940915" w:rsidRDefault="00940915" w:rsidP="00940915">
      <w:pPr>
        <w:numPr>
          <w:ilvl w:val="0"/>
          <w:numId w:val="5"/>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Average Turn Around time = (10 + 13 + 6) / 3 = 29 / 3 = 9.67 units</w:t>
      </w:r>
    </w:p>
    <w:p w:rsidR="00940915" w:rsidRPr="00940915" w:rsidRDefault="00940915" w:rsidP="00940915">
      <w:pPr>
        <w:numPr>
          <w:ilvl w:val="0"/>
          <w:numId w:val="5"/>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Average waiting time = (6 + 9 + 3) / 3 = 18 / 3 = 6 units</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PRACTICE PROBLEMS BASED ON DEADLOCK IN OS-</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lastRenderedPageBreak/>
        <w:t>Problem-01:</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A system is having 3 user processes each requiring 2 units of resource R. The minimum number of units of R such that no deadlock will occur-</w:t>
      </w:r>
    </w:p>
    <w:p w:rsidR="00940915" w:rsidRPr="00940915" w:rsidRDefault="00940915" w:rsidP="00940915">
      <w:pPr>
        <w:numPr>
          <w:ilvl w:val="0"/>
          <w:numId w:val="6"/>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3</w:t>
      </w:r>
    </w:p>
    <w:p w:rsidR="00940915" w:rsidRPr="00940915" w:rsidRDefault="00940915" w:rsidP="00940915">
      <w:pPr>
        <w:numPr>
          <w:ilvl w:val="0"/>
          <w:numId w:val="6"/>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5</w:t>
      </w:r>
    </w:p>
    <w:p w:rsidR="00940915" w:rsidRPr="00940915" w:rsidRDefault="00940915" w:rsidP="00940915">
      <w:pPr>
        <w:numPr>
          <w:ilvl w:val="0"/>
          <w:numId w:val="6"/>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4</w:t>
      </w:r>
    </w:p>
    <w:p w:rsidR="00940915" w:rsidRPr="00940915" w:rsidRDefault="00940915" w:rsidP="00940915">
      <w:pPr>
        <w:numPr>
          <w:ilvl w:val="0"/>
          <w:numId w:val="6"/>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6</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Solution-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In worst case,</w:t>
      </w:r>
    </w:p>
    <w:p w:rsidR="00940915" w:rsidRPr="00940915" w:rsidRDefault="00940915" w:rsidP="00940915">
      <w:pPr>
        <w:shd w:val="clear" w:color="auto" w:fill="FFFFFF"/>
        <w:spacing w:before="60" w:after="180" w:line="240" w:lineRule="auto"/>
        <w:jc w:val="center"/>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 number of units that each process holds = One less than its maximum demand</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So,</w:t>
      </w:r>
    </w:p>
    <w:p w:rsidR="00940915" w:rsidRPr="00940915" w:rsidRDefault="00940915" w:rsidP="00940915">
      <w:pPr>
        <w:numPr>
          <w:ilvl w:val="0"/>
          <w:numId w:val="7"/>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P1 holds 1 unit of resource R</w:t>
      </w:r>
    </w:p>
    <w:p w:rsidR="00940915" w:rsidRPr="00940915" w:rsidRDefault="00940915" w:rsidP="00940915">
      <w:pPr>
        <w:numPr>
          <w:ilvl w:val="0"/>
          <w:numId w:val="7"/>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P2 holds 1 unit of resource R</w:t>
      </w:r>
    </w:p>
    <w:p w:rsidR="00940915" w:rsidRPr="00940915" w:rsidRDefault="00940915" w:rsidP="00940915">
      <w:pPr>
        <w:numPr>
          <w:ilvl w:val="0"/>
          <w:numId w:val="7"/>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P3 holds 1 unit of resource R</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Thus,</w:t>
      </w:r>
    </w:p>
    <w:p w:rsidR="00940915" w:rsidRPr="00940915" w:rsidRDefault="00940915" w:rsidP="00940915">
      <w:pPr>
        <w:numPr>
          <w:ilvl w:val="0"/>
          <w:numId w:val="8"/>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Maximum number of units of resource R that ensures deadlock = 1 + 1 + 1 = 3</w:t>
      </w:r>
    </w:p>
    <w:p w:rsidR="00940915" w:rsidRPr="00940915" w:rsidRDefault="00940915" w:rsidP="00940915">
      <w:pPr>
        <w:numPr>
          <w:ilvl w:val="0"/>
          <w:numId w:val="8"/>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Minimum number of units of resource R that ensures no deadlock = 3 + 1 = 4</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Problem-02:</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A system is having 10 user processes each requiring 3 units of resource R. The minimum number of units of R such that no deadlock will </w:t>
      </w:r>
      <w:proofErr w:type="gramStart"/>
      <w:r w:rsidRPr="00940915">
        <w:rPr>
          <w:rFonts w:ascii="Arial" w:eastAsia="Times New Roman" w:hAnsi="Arial" w:cs="Arial"/>
          <w:color w:val="303030"/>
          <w:sz w:val="23"/>
          <w:szCs w:val="23"/>
        </w:rPr>
        <w:t>occur</w:t>
      </w:r>
      <w:proofErr w:type="gramEnd"/>
      <w:r w:rsidRPr="00940915">
        <w:rPr>
          <w:rFonts w:ascii="Arial" w:eastAsia="Times New Roman" w:hAnsi="Arial" w:cs="Arial"/>
          <w:color w:val="303030"/>
          <w:sz w:val="23"/>
          <w:szCs w:val="23"/>
        </w:rPr>
        <w:t xml:space="preserve"> _____?</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Solution-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In worst case,</w:t>
      </w:r>
    </w:p>
    <w:p w:rsidR="00940915" w:rsidRPr="00940915" w:rsidRDefault="00940915" w:rsidP="00940915">
      <w:pPr>
        <w:shd w:val="clear" w:color="auto" w:fill="FFFFFF"/>
        <w:spacing w:before="60" w:after="180" w:line="240" w:lineRule="auto"/>
        <w:jc w:val="center"/>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 number of units that each process holds = One less than its maximum demand</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So,</w:t>
      </w:r>
    </w:p>
    <w:p w:rsidR="00940915" w:rsidRPr="00940915" w:rsidRDefault="00940915" w:rsidP="00940915">
      <w:pPr>
        <w:numPr>
          <w:ilvl w:val="0"/>
          <w:numId w:val="9"/>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lastRenderedPageBreak/>
        <w:t>Process P1 holds 2 units of resource R</w:t>
      </w:r>
    </w:p>
    <w:p w:rsidR="00940915" w:rsidRPr="00940915" w:rsidRDefault="00940915" w:rsidP="00940915">
      <w:pPr>
        <w:numPr>
          <w:ilvl w:val="0"/>
          <w:numId w:val="9"/>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P2 holds 2 units of resource R</w:t>
      </w:r>
    </w:p>
    <w:p w:rsidR="00940915" w:rsidRPr="00940915" w:rsidRDefault="00940915" w:rsidP="00940915">
      <w:pPr>
        <w:numPr>
          <w:ilvl w:val="0"/>
          <w:numId w:val="9"/>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P3 holds 2 units of resource R and so on.</w:t>
      </w:r>
    </w:p>
    <w:p w:rsidR="00940915" w:rsidRPr="00940915" w:rsidRDefault="00940915" w:rsidP="00940915">
      <w:pPr>
        <w:numPr>
          <w:ilvl w:val="0"/>
          <w:numId w:val="9"/>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P10 holds 2 units of resource R</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Thus,</w:t>
      </w:r>
    </w:p>
    <w:p w:rsidR="00940915" w:rsidRPr="00940915" w:rsidRDefault="00940915" w:rsidP="00940915">
      <w:pPr>
        <w:numPr>
          <w:ilvl w:val="0"/>
          <w:numId w:val="10"/>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Maximum number of units of resource R that ensures deadlock = 10 x 2 = 20</w:t>
      </w:r>
    </w:p>
    <w:p w:rsidR="00940915" w:rsidRPr="00940915" w:rsidRDefault="00940915" w:rsidP="00940915">
      <w:pPr>
        <w:numPr>
          <w:ilvl w:val="0"/>
          <w:numId w:val="10"/>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Minimum number of units of resource R that ensures no deadlock = 20 + 1 = 21</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Problem-03:</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A system is having 3 user processes P1, P2 and P3 where P1 requires 2 units of resource R, P2 requires 3 units of resource R, </w:t>
      </w:r>
      <w:proofErr w:type="gramStart"/>
      <w:r w:rsidRPr="00940915">
        <w:rPr>
          <w:rFonts w:ascii="Arial" w:eastAsia="Times New Roman" w:hAnsi="Arial" w:cs="Arial"/>
          <w:color w:val="303030"/>
          <w:sz w:val="23"/>
          <w:szCs w:val="23"/>
        </w:rPr>
        <w:t>P3</w:t>
      </w:r>
      <w:proofErr w:type="gramEnd"/>
      <w:r w:rsidRPr="00940915">
        <w:rPr>
          <w:rFonts w:ascii="Arial" w:eastAsia="Times New Roman" w:hAnsi="Arial" w:cs="Arial"/>
          <w:color w:val="303030"/>
          <w:sz w:val="23"/>
          <w:szCs w:val="23"/>
        </w:rPr>
        <w:t xml:space="preserve"> requires 4 units of resource R. The minimum number of units of R that ensures no deadlock is _____?</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Solution-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In worst case,</w:t>
      </w:r>
    </w:p>
    <w:p w:rsidR="00940915" w:rsidRPr="00940915" w:rsidRDefault="00940915" w:rsidP="00940915">
      <w:pPr>
        <w:shd w:val="clear" w:color="auto" w:fill="FFFFFF"/>
        <w:spacing w:before="60" w:after="180" w:line="240" w:lineRule="auto"/>
        <w:jc w:val="center"/>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 number of units that each process holds = One less than its maximum demand</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So,</w:t>
      </w:r>
    </w:p>
    <w:p w:rsidR="00940915" w:rsidRPr="00940915" w:rsidRDefault="00940915" w:rsidP="00940915">
      <w:pPr>
        <w:numPr>
          <w:ilvl w:val="0"/>
          <w:numId w:val="11"/>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P1 holds 1 unit of resource R</w:t>
      </w:r>
    </w:p>
    <w:p w:rsidR="00940915" w:rsidRPr="00940915" w:rsidRDefault="00940915" w:rsidP="00940915">
      <w:pPr>
        <w:numPr>
          <w:ilvl w:val="0"/>
          <w:numId w:val="11"/>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P2 holds 2 units of resource R</w:t>
      </w:r>
    </w:p>
    <w:p w:rsidR="00940915" w:rsidRPr="00940915" w:rsidRDefault="00940915" w:rsidP="00940915">
      <w:pPr>
        <w:numPr>
          <w:ilvl w:val="0"/>
          <w:numId w:val="11"/>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P3 holds 3 units of resource R</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Thus,</w:t>
      </w:r>
    </w:p>
    <w:p w:rsidR="00940915" w:rsidRPr="00940915" w:rsidRDefault="00940915" w:rsidP="00940915">
      <w:pPr>
        <w:numPr>
          <w:ilvl w:val="0"/>
          <w:numId w:val="12"/>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Maximum number of units of resource R that ensures deadlock = 1 + 2 + 3 = 6</w:t>
      </w:r>
    </w:p>
    <w:p w:rsidR="00940915" w:rsidRPr="00940915" w:rsidRDefault="00940915" w:rsidP="00940915">
      <w:pPr>
        <w:numPr>
          <w:ilvl w:val="0"/>
          <w:numId w:val="12"/>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Minimum number of units of resource R that ensures no deadlock = 6 + 1 = 7</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Problem-04:</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A system is having 3 user processes P1, P2 and P3 where P1 requires 21 units of resource R, P2 requires 31 units of resource R, </w:t>
      </w:r>
      <w:proofErr w:type="gramStart"/>
      <w:r w:rsidRPr="00940915">
        <w:rPr>
          <w:rFonts w:ascii="Arial" w:eastAsia="Times New Roman" w:hAnsi="Arial" w:cs="Arial"/>
          <w:color w:val="303030"/>
          <w:sz w:val="23"/>
          <w:szCs w:val="23"/>
        </w:rPr>
        <w:t>P3</w:t>
      </w:r>
      <w:proofErr w:type="gramEnd"/>
      <w:r w:rsidRPr="00940915">
        <w:rPr>
          <w:rFonts w:ascii="Arial" w:eastAsia="Times New Roman" w:hAnsi="Arial" w:cs="Arial"/>
          <w:color w:val="303030"/>
          <w:sz w:val="23"/>
          <w:szCs w:val="23"/>
        </w:rPr>
        <w:t xml:space="preserve"> requires 41 units of resource R. The minimum number of units of R that ensures no deadlock is _____?</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lastRenderedPageBreak/>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Solution-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In worst case,</w:t>
      </w:r>
    </w:p>
    <w:p w:rsidR="00940915" w:rsidRPr="00940915" w:rsidRDefault="00940915" w:rsidP="00940915">
      <w:pPr>
        <w:shd w:val="clear" w:color="auto" w:fill="FFFFFF"/>
        <w:spacing w:before="60" w:after="180" w:line="240" w:lineRule="auto"/>
        <w:jc w:val="center"/>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 number of units that each process holds = One less than its maximum demand</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So,</w:t>
      </w:r>
    </w:p>
    <w:p w:rsidR="00940915" w:rsidRPr="00940915" w:rsidRDefault="00940915" w:rsidP="00940915">
      <w:pPr>
        <w:numPr>
          <w:ilvl w:val="0"/>
          <w:numId w:val="13"/>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P1 holds 20 units of resource R</w:t>
      </w:r>
    </w:p>
    <w:p w:rsidR="00940915" w:rsidRPr="00940915" w:rsidRDefault="00940915" w:rsidP="00940915">
      <w:pPr>
        <w:numPr>
          <w:ilvl w:val="0"/>
          <w:numId w:val="13"/>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P2 holds 30 units of resource R</w:t>
      </w:r>
    </w:p>
    <w:p w:rsidR="00940915" w:rsidRPr="00940915" w:rsidRDefault="00940915" w:rsidP="00940915">
      <w:pPr>
        <w:numPr>
          <w:ilvl w:val="0"/>
          <w:numId w:val="13"/>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P3 holds 40 units of resource R</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Thus,</w:t>
      </w:r>
    </w:p>
    <w:p w:rsidR="00940915" w:rsidRPr="00940915" w:rsidRDefault="00940915" w:rsidP="00940915">
      <w:pPr>
        <w:numPr>
          <w:ilvl w:val="0"/>
          <w:numId w:val="14"/>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Maximum number of units of resource R that ensures deadlock = 20 + 30 + 40 = 90</w:t>
      </w:r>
    </w:p>
    <w:p w:rsidR="00940915" w:rsidRPr="00940915" w:rsidRDefault="00940915" w:rsidP="00940915">
      <w:pPr>
        <w:numPr>
          <w:ilvl w:val="0"/>
          <w:numId w:val="14"/>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Minimum number of units of resource R that ensures no deadlock = 90 + 1 = 91</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Problem-05:</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If there are 6 units of resource R in the system and each process in the system requires 2 units of resource R, then how many processes can be present at maximum so that no deadlock will occur?</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Solution-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In worst case,</w:t>
      </w:r>
    </w:p>
    <w:p w:rsidR="00940915" w:rsidRPr="00940915" w:rsidRDefault="00940915" w:rsidP="00940915">
      <w:pPr>
        <w:shd w:val="clear" w:color="auto" w:fill="FFFFFF"/>
        <w:spacing w:before="60" w:after="180" w:line="240" w:lineRule="auto"/>
        <w:jc w:val="center"/>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 number of units that each process holds = One less than its maximum demand</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So,</w:t>
      </w:r>
    </w:p>
    <w:p w:rsidR="00940915" w:rsidRPr="00940915" w:rsidRDefault="00940915" w:rsidP="00940915">
      <w:pPr>
        <w:numPr>
          <w:ilvl w:val="0"/>
          <w:numId w:val="15"/>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P1 holds 1 unit of resource R</w:t>
      </w:r>
    </w:p>
    <w:p w:rsidR="00940915" w:rsidRPr="00940915" w:rsidRDefault="00940915" w:rsidP="00940915">
      <w:pPr>
        <w:numPr>
          <w:ilvl w:val="0"/>
          <w:numId w:val="15"/>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P2 holds 1 unit of resource R</w:t>
      </w:r>
    </w:p>
    <w:p w:rsidR="00940915" w:rsidRPr="00940915" w:rsidRDefault="00940915" w:rsidP="00940915">
      <w:pPr>
        <w:numPr>
          <w:ilvl w:val="0"/>
          <w:numId w:val="15"/>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P3 holds 1 unit of resource R</w:t>
      </w:r>
    </w:p>
    <w:p w:rsidR="00940915" w:rsidRPr="00940915" w:rsidRDefault="00940915" w:rsidP="00940915">
      <w:pPr>
        <w:numPr>
          <w:ilvl w:val="0"/>
          <w:numId w:val="15"/>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P4 holds 1 unit of resource R</w:t>
      </w:r>
    </w:p>
    <w:p w:rsidR="00940915" w:rsidRPr="00940915" w:rsidRDefault="00940915" w:rsidP="00940915">
      <w:pPr>
        <w:numPr>
          <w:ilvl w:val="0"/>
          <w:numId w:val="15"/>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P5 holds 1 unit of resource R</w:t>
      </w:r>
    </w:p>
    <w:p w:rsidR="00940915" w:rsidRPr="00940915" w:rsidRDefault="00940915" w:rsidP="00940915">
      <w:pPr>
        <w:numPr>
          <w:ilvl w:val="0"/>
          <w:numId w:val="15"/>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P6 holds 1 unit of resource R</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Thus,</w:t>
      </w:r>
    </w:p>
    <w:p w:rsidR="00940915" w:rsidRPr="00940915" w:rsidRDefault="00940915" w:rsidP="00940915">
      <w:pPr>
        <w:numPr>
          <w:ilvl w:val="0"/>
          <w:numId w:val="16"/>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lastRenderedPageBreak/>
        <w:t>Minimum number of processes that ensures deadlock = 6</w:t>
      </w:r>
    </w:p>
    <w:p w:rsidR="00940915" w:rsidRPr="00940915" w:rsidRDefault="00940915" w:rsidP="00940915">
      <w:pPr>
        <w:numPr>
          <w:ilvl w:val="0"/>
          <w:numId w:val="16"/>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Maximum number of processes that ensures no deadlock = 6 – 1 = 5</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Problem-06:</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If there are 6 units of resource R in the system and each process in the system requires 3 units of resource R, then how many processes can be present at maximum so that no deadlock will occur?</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Solution-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In worst case,</w:t>
      </w:r>
    </w:p>
    <w:p w:rsidR="00940915" w:rsidRPr="00940915" w:rsidRDefault="00940915" w:rsidP="00940915">
      <w:pPr>
        <w:shd w:val="clear" w:color="auto" w:fill="FFFFFF"/>
        <w:spacing w:before="60" w:after="180" w:line="240" w:lineRule="auto"/>
        <w:jc w:val="center"/>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 number of units that each process holds = One less than its maximum demand</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So,</w:t>
      </w:r>
    </w:p>
    <w:p w:rsidR="00940915" w:rsidRPr="00940915" w:rsidRDefault="00940915" w:rsidP="00940915">
      <w:pPr>
        <w:numPr>
          <w:ilvl w:val="0"/>
          <w:numId w:val="17"/>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P1 holds 2 units of resource R</w:t>
      </w:r>
    </w:p>
    <w:p w:rsidR="00940915" w:rsidRPr="00940915" w:rsidRDefault="00940915" w:rsidP="00940915">
      <w:pPr>
        <w:numPr>
          <w:ilvl w:val="0"/>
          <w:numId w:val="17"/>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P2 holds 2 units of resource R</w:t>
      </w:r>
    </w:p>
    <w:p w:rsidR="00940915" w:rsidRPr="00940915" w:rsidRDefault="00940915" w:rsidP="00940915">
      <w:pPr>
        <w:numPr>
          <w:ilvl w:val="0"/>
          <w:numId w:val="17"/>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P3 holds 2 units of resource R</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Thus,</w:t>
      </w:r>
    </w:p>
    <w:p w:rsidR="00940915" w:rsidRPr="00940915" w:rsidRDefault="00940915" w:rsidP="00940915">
      <w:pPr>
        <w:numPr>
          <w:ilvl w:val="0"/>
          <w:numId w:val="18"/>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Minimum number of processes that ensures deadlock = 3</w:t>
      </w:r>
    </w:p>
    <w:p w:rsidR="00940915" w:rsidRPr="00940915" w:rsidRDefault="00940915" w:rsidP="00940915">
      <w:pPr>
        <w:numPr>
          <w:ilvl w:val="0"/>
          <w:numId w:val="18"/>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Maximum number of processes that ensures no deadlock = 3 – 1 = 2</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Problem-07:</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If there are 100 units of resource R in the system and each process in the system requires 2 units of resource R, then how many processes can be present at maximum so that no deadlock will occur?</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Solution-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In worst case,</w:t>
      </w:r>
    </w:p>
    <w:p w:rsidR="00940915" w:rsidRPr="00940915" w:rsidRDefault="00940915" w:rsidP="00940915">
      <w:pPr>
        <w:shd w:val="clear" w:color="auto" w:fill="FFFFFF"/>
        <w:spacing w:before="60" w:after="180" w:line="240" w:lineRule="auto"/>
        <w:jc w:val="center"/>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 number of units that each process holds = One less than its maximum demand</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lastRenderedPageBreak/>
        <w:t>So,</w:t>
      </w:r>
    </w:p>
    <w:p w:rsidR="00940915" w:rsidRPr="00940915" w:rsidRDefault="00940915" w:rsidP="00940915">
      <w:pPr>
        <w:numPr>
          <w:ilvl w:val="0"/>
          <w:numId w:val="19"/>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P1 holds 1 unit of resource R</w:t>
      </w:r>
    </w:p>
    <w:p w:rsidR="00940915" w:rsidRPr="00940915" w:rsidRDefault="00940915" w:rsidP="00940915">
      <w:pPr>
        <w:numPr>
          <w:ilvl w:val="0"/>
          <w:numId w:val="19"/>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P2 holds 1 unit of resource R</w:t>
      </w:r>
    </w:p>
    <w:p w:rsidR="00940915" w:rsidRPr="00940915" w:rsidRDefault="00940915" w:rsidP="00940915">
      <w:pPr>
        <w:numPr>
          <w:ilvl w:val="0"/>
          <w:numId w:val="19"/>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P3 holds 1 unit of resource R and so on.</w:t>
      </w:r>
    </w:p>
    <w:p w:rsidR="00940915" w:rsidRPr="00940915" w:rsidRDefault="00940915" w:rsidP="00940915">
      <w:pPr>
        <w:numPr>
          <w:ilvl w:val="0"/>
          <w:numId w:val="19"/>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P100 holds 1 unit of resource R</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Thus,</w:t>
      </w:r>
    </w:p>
    <w:p w:rsidR="00940915" w:rsidRPr="00940915" w:rsidRDefault="00940915" w:rsidP="00940915">
      <w:pPr>
        <w:numPr>
          <w:ilvl w:val="0"/>
          <w:numId w:val="20"/>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Minimum number of processes that ensures deadlock = 100</w:t>
      </w:r>
    </w:p>
    <w:p w:rsidR="00940915" w:rsidRPr="00940915" w:rsidRDefault="00940915" w:rsidP="00940915">
      <w:pPr>
        <w:numPr>
          <w:ilvl w:val="0"/>
          <w:numId w:val="20"/>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Maximum number of processes that ensures no deadlock = 100 – 1 = 99</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Problem-08:</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If there are 100 units of resource R in the system and each process in the system requires 4 units of resource R, then how many processes can be present at maximum so that no deadlock will occur?</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Solution-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In worst case,</w:t>
      </w:r>
    </w:p>
    <w:p w:rsidR="00940915" w:rsidRPr="00940915" w:rsidRDefault="00940915" w:rsidP="00940915">
      <w:pPr>
        <w:shd w:val="clear" w:color="auto" w:fill="FFFFFF"/>
        <w:spacing w:before="60" w:after="180" w:line="240" w:lineRule="auto"/>
        <w:jc w:val="center"/>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 number of units that each process holds = One less than its maximum demand</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So,</w:t>
      </w:r>
    </w:p>
    <w:p w:rsidR="00940915" w:rsidRPr="00940915" w:rsidRDefault="00940915" w:rsidP="00940915">
      <w:pPr>
        <w:numPr>
          <w:ilvl w:val="0"/>
          <w:numId w:val="21"/>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P1 holds 3 units of resource R</w:t>
      </w:r>
    </w:p>
    <w:p w:rsidR="00940915" w:rsidRPr="00940915" w:rsidRDefault="00940915" w:rsidP="00940915">
      <w:pPr>
        <w:numPr>
          <w:ilvl w:val="0"/>
          <w:numId w:val="21"/>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P2 holds 3 units of resource R</w:t>
      </w:r>
    </w:p>
    <w:p w:rsidR="00940915" w:rsidRPr="00940915" w:rsidRDefault="00940915" w:rsidP="00940915">
      <w:pPr>
        <w:numPr>
          <w:ilvl w:val="0"/>
          <w:numId w:val="21"/>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P3 holds 3 units of resource R and so on.</w:t>
      </w:r>
    </w:p>
    <w:p w:rsidR="00940915" w:rsidRPr="00940915" w:rsidRDefault="00940915" w:rsidP="00940915">
      <w:pPr>
        <w:numPr>
          <w:ilvl w:val="0"/>
          <w:numId w:val="21"/>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P33 holds 3 units of resource R</w:t>
      </w:r>
    </w:p>
    <w:p w:rsidR="00940915" w:rsidRPr="00940915" w:rsidRDefault="00940915" w:rsidP="00940915">
      <w:pPr>
        <w:numPr>
          <w:ilvl w:val="0"/>
          <w:numId w:val="21"/>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P34 holds 1 unit of resource R</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Thus,</w:t>
      </w:r>
    </w:p>
    <w:p w:rsidR="00940915" w:rsidRPr="00940915" w:rsidRDefault="00940915" w:rsidP="00940915">
      <w:pPr>
        <w:numPr>
          <w:ilvl w:val="0"/>
          <w:numId w:val="22"/>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Minimum number of processes that ensures deadlock = 34</w:t>
      </w:r>
    </w:p>
    <w:p w:rsidR="00940915" w:rsidRPr="00940915" w:rsidRDefault="00940915" w:rsidP="00940915">
      <w:pPr>
        <w:numPr>
          <w:ilvl w:val="0"/>
          <w:numId w:val="22"/>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Maximum number of processes that ensures no deadlock = 34 – 1 = 33</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Problem-09:</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lastRenderedPageBreak/>
        <w:t>If there are 100 units of resource R in the system and each process in the system requires 5 units of resource R, then how many processes can be present at maximum so that no deadlock will occur?</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Solution-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In worst case,</w:t>
      </w:r>
    </w:p>
    <w:p w:rsidR="00940915" w:rsidRPr="00940915" w:rsidRDefault="00940915" w:rsidP="00940915">
      <w:pPr>
        <w:shd w:val="clear" w:color="auto" w:fill="FFFFFF"/>
        <w:spacing w:before="60" w:after="180" w:line="240" w:lineRule="auto"/>
        <w:jc w:val="center"/>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 number of units that each process holds = One less than its maximum demand</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So,</w:t>
      </w:r>
    </w:p>
    <w:p w:rsidR="00940915" w:rsidRPr="00940915" w:rsidRDefault="00940915" w:rsidP="00940915">
      <w:pPr>
        <w:numPr>
          <w:ilvl w:val="0"/>
          <w:numId w:val="23"/>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P1 holds 4 units of resource R</w:t>
      </w:r>
    </w:p>
    <w:p w:rsidR="00940915" w:rsidRPr="00940915" w:rsidRDefault="00940915" w:rsidP="00940915">
      <w:pPr>
        <w:numPr>
          <w:ilvl w:val="0"/>
          <w:numId w:val="23"/>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P2 holds 4 units of resource R</w:t>
      </w:r>
    </w:p>
    <w:p w:rsidR="00940915" w:rsidRPr="00940915" w:rsidRDefault="00940915" w:rsidP="00940915">
      <w:pPr>
        <w:numPr>
          <w:ilvl w:val="0"/>
          <w:numId w:val="23"/>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P3 holds 4 units of resource R and so on.</w:t>
      </w:r>
    </w:p>
    <w:p w:rsidR="00940915" w:rsidRPr="00940915" w:rsidRDefault="00940915" w:rsidP="00940915">
      <w:pPr>
        <w:numPr>
          <w:ilvl w:val="0"/>
          <w:numId w:val="23"/>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P25 holds 4 units of resource R</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Thus,</w:t>
      </w:r>
    </w:p>
    <w:p w:rsidR="00940915" w:rsidRPr="00940915" w:rsidRDefault="00940915" w:rsidP="00940915">
      <w:pPr>
        <w:numPr>
          <w:ilvl w:val="0"/>
          <w:numId w:val="24"/>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Minimum number of processes that ensures deadlock = 25</w:t>
      </w:r>
    </w:p>
    <w:p w:rsidR="00940915" w:rsidRPr="00940915" w:rsidRDefault="00940915" w:rsidP="00940915">
      <w:pPr>
        <w:numPr>
          <w:ilvl w:val="0"/>
          <w:numId w:val="24"/>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Maximum number of processes that ensures no deadlock = 25 – 1 = 24</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Problem-10:</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A computer system has 6 tape drives with n processes competing for them. Each process needs 3 tape drives. The maximum value of n for which the system is guaranteed to be deadlock free-</w:t>
      </w:r>
    </w:p>
    <w:p w:rsidR="00940915" w:rsidRPr="00940915" w:rsidRDefault="00940915" w:rsidP="00940915">
      <w:pPr>
        <w:numPr>
          <w:ilvl w:val="0"/>
          <w:numId w:val="25"/>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2</w:t>
      </w:r>
    </w:p>
    <w:p w:rsidR="00940915" w:rsidRPr="00940915" w:rsidRDefault="00940915" w:rsidP="00940915">
      <w:pPr>
        <w:numPr>
          <w:ilvl w:val="0"/>
          <w:numId w:val="25"/>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3</w:t>
      </w:r>
    </w:p>
    <w:p w:rsidR="00940915" w:rsidRPr="00940915" w:rsidRDefault="00940915" w:rsidP="00940915">
      <w:pPr>
        <w:numPr>
          <w:ilvl w:val="0"/>
          <w:numId w:val="25"/>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4</w:t>
      </w:r>
    </w:p>
    <w:p w:rsidR="00940915" w:rsidRPr="00940915" w:rsidRDefault="00940915" w:rsidP="00940915">
      <w:pPr>
        <w:numPr>
          <w:ilvl w:val="0"/>
          <w:numId w:val="25"/>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1</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Solution-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In worst case,</w:t>
      </w:r>
    </w:p>
    <w:p w:rsidR="00940915" w:rsidRPr="00940915" w:rsidRDefault="00940915" w:rsidP="00940915">
      <w:pPr>
        <w:shd w:val="clear" w:color="auto" w:fill="FFFFFF"/>
        <w:spacing w:before="60" w:after="180" w:line="240" w:lineRule="auto"/>
        <w:jc w:val="center"/>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 number of tape drives that each process holds = One less than its maximum demand</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So,</w:t>
      </w:r>
    </w:p>
    <w:p w:rsidR="00940915" w:rsidRPr="00940915" w:rsidRDefault="00940915" w:rsidP="00940915">
      <w:pPr>
        <w:numPr>
          <w:ilvl w:val="0"/>
          <w:numId w:val="26"/>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lastRenderedPageBreak/>
        <w:t>Process P1 holds 2 tape drives</w:t>
      </w:r>
    </w:p>
    <w:p w:rsidR="00940915" w:rsidRPr="00940915" w:rsidRDefault="00940915" w:rsidP="00940915">
      <w:pPr>
        <w:numPr>
          <w:ilvl w:val="0"/>
          <w:numId w:val="26"/>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P2 holds 2 tape drives</w:t>
      </w:r>
    </w:p>
    <w:p w:rsidR="00940915" w:rsidRPr="00940915" w:rsidRDefault="00940915" w:rsidP="00940915">
      <w:pPr>
        <w:numPr>
          <w:ilvl w:val="0"/>
          <w:numId w:val="26"/>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P3 holds 2 tape drives</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Thus,</w:t>
      </w:r>
    </w:p>
    <w:p w:rsidR="00940915" w:rsidRPr="00940915" w:rsidRDefault="00940915" w:rsidP="00940915">
      <w:pPr>
        <w:numPr>
          <w:ilvl w:val="0"/>
          <w:numId w:val="27"/>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Minimum number of processes that ensures deadlock = 3</w:t>
      </w:r>
    </w:p>
    <w:p w:rsidR="00940915" w:rsidRPr="00940915" w:rsidRDefault="00940915" w:rsidP="00940915">
      <w:pPr>
        <w:numPr>
          <w:ilvl w:val="0"/>
          <w:numId w:val="27"/>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Maximum number of processes that ensures no deadlock = 3 – 1 = 2</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Problem-11:</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Consider a system having m resources of the same type. These resources are shared by 3 processes A, B and C which have peak demands of 3, 4 and 6 respectively. For what value of m, deadlock will not occur?</w:t>
      </w:r>
    </w:p>
    <w:p w:rsidR="00940915" w:rsidRPr="00940915" w:rsidRDefault="00940915" w:rsidP="00940915">
      <w:pPr>
        <w:numPr>
          <w:ilvl w:val="0"/>
          <w:numId w:val="28"/>
        </w:numPr>
        <w:shd w:val="clear" w:color="auto" w:fill="FFFFFF"/>
        <w:spacing w:before="60" w:after="6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7</w:t>
      </w:r>
    </w:p>
    <w:p w:rsidR="00940915" w:rsidRPr="00940915" w:rsidRDefault="00940915" w:rsidP="00940915">
      <w:pPr>
        <w:numPr>
          <w:ilvl w:val="0"/>
          <w:numId w:val="28"/>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9</w:t>
      </w:r>
    </w:p>
    <w:p w:rsidR="00940915" w:rsidRPr="00940915" w:rsidRDefault="00940915" w:rsidP="00940915">
      <w:pPr>
        <w:numPr>
          <w:ilvl w:val="0"/>
          <w:numId w:val="28"/>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10</w:t>
      </w:r>
    </w:p>
    <w:p w:rsidR="00940915" w:rsidRPr="00940915" w:rsidRDefault="00940915" w:rsidP="00940915">
      <w:pPr>
        <w:numPr>
          <w:ilvl w:val="0"/>
          <w:numId w:val="28"/>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13</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Solution-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In worst case,</w:t>
      </w:r>
    </w:p>
    <w:p w:rsidR="00940915" w:rsidRPr="00940915" w:rsidRDefault="00940915" w:rsidP="00940915">
      <w:pPr>
        <w:shd w:val="clear" w:color="auto" w:fill="FFFFFF"/>
        <w:spacing w:before="60" w:after="180" w:line="240" w:lineRule="auto"/>
        <w:jc w:val="center"/>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 number of units that each process holds = One less than its maximum demand</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So,</w:t>
      </w:r>
    </w:p>
    <w:p w:rsidR="00940915" w:rsidRPr="00940915" w:rsidRDefault="00940915" w:rsidP="00940915">
      <w:pPr>
        <w:numPr>
          <w:ilvl w:val="0"/>
          <w:numId w:val="29"/>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A holds 2 units of resource R</w:t>
      </w:r>
    </w:p>
    <w:p w:rsidR="00940915" w:rsidRPr="00940915" w:rsidRDefault="00940915" w:rsidP="00940915">
      <w:pPr>
        <w:numPr>
          <w:ilvl w:val="0"/>
          <w:numId w:val="29"/>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B holds 3 units of resource R</w:t>
      </w:r>
    </w:p>
    <w:p w:rsidR="00940915" w:rsidRPr="00940915" w:rsidRDefault="00940915" w:rsidP="00940915">
      <w:pPr>
        <w:numPr>
          <w:ilvl w:val="0"/>
          <w:numId w:val="29"/>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C holds 5 units of resource R</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Thus,</w:t>
      </w:r>
    </w:p>
    <w:p w:rsidR="00940915" w:rsidRPr="00940915" w:rsidRDefault="00940915" w:rsidP="00940915">
      <w:pPr>
        <w:numPr>
          <w:ilvl w:val="0"/>
          <w:numId w:val="30"/>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Maximum number of units of resource R that ensures deadlock = 2 + 3 + 5 = 10</w:t>
      </w:r>
    </w:p>
    <w:p w:rsidR="00940915" w:rsidRPr="00940915" w:rsidRDefault="00940915" w:rsidP="00940915">
      <w:pPr>
        <w:numPr>
          <w:ilvl w:val="0"/>
          <w:numId w:val="30"/>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Minimum number of units of resource R that ensures no deadlock = 10 + 1 = 11</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So, any number of units greater than 11 will ensure no deadlock.</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Thus, Option (D) is correct.</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lastRenderedPageBreak/>
        <w:t>Problem-12:</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Consider a system having m resources of the same type being shared by n processes. Resources can be requested and released by processes only one at a time. The system is deadlock free if and only if-</w:t>
      </w:r>
    </w:p>
    <w:p w:rsidR="00940915" w:rsidRPr="00940915" w:rsidRDefault="00940915" w:rsidP="00940915">
      <w:pPr>
        <w:numPr>
          <w:ilvl w:val="0"/>
          <w:numId w:val="31"/>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The sum of all max needs is &lt; </w:t>
      </w:r>
      <w:proofErr w:type="spellStart"/>
      <w:r w:rsidRPr="00940915">
        <w:rPr>
          <w:rFonts w:ascii="Arial" w:eastAsia="Times New Roman" w:hAnsi="Arial" w:cs="Arial"/>
          <w:color w:val="303030"/>
          <w:sz w:val="23"/>
          <w:szCs w:val="23"/>
        </w:rPr>
        <w:t>m+n</w:t>
      </w:r>
      <w:proofErr w:type="spellEnd"/>
    </w:p>
    <w:p w:rsidR="00940915" w:rsidRPr="00940915" w:rsidRDefault="00940915" w:rsidP="00940915">
      <w:pPr>
        <w:numPr>
          <w:ilvl w:val="0"/>
          <w:numId w:val="31"/>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The sum of all max needs is &gt; </w:t>
      </w:r>
      <w:proofErr w:type="spellStart"/>
      <w:r w:rsidRPr="00940915">
        <w:rPr>
          <w:rFonts w:ascii="Arial" w:eastAsia="Times New Roman" w:hAnsi="Arial" w:cs="Arial"/>
          <w:color w:val="303030"/>
          <w:sz w:val="23"/>
          <w:szCs w:val="23"/>
        </w:rPr>
        <w:t>m+n</w:t>
      </w:r>
      <w:proofErr w:type="spellEnd"/>
    </w:p>
    <w:p w:rsidR="00940915" w:rsidRPr="00940915" w:rsidRDefault="00940915" w:rsidP="00940915">
      <w:pPr>
        <w:numPr>
          <w:ilvl w:val="0"/>
          <w:numId w:val="31"/>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Both of above</w:t>
      </w:r>
    </w:p>
    <w:p w:rsidR="00940915" w:rsidRPr="00940915" w:rsidRDefault="00940915" w:rsidP="00940915">
      <w:pPr>
        <w:numPr>
          <w:ilvl w:val="0"/>
          <w:numId w:val="31"/>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None of these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Solution-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We have derived above-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Maximum number of units of resource R that ensures deadlock = (∑x</w:t>
      </w:r>
      <w:r w:rsidRPr="00940915">
        <w:rPr>
          <w:rFonts w:ascii="Arial" w:eastAsia="Times New Roman" w:hAnsi="Arial" w:cs="Arial"/>
          <w:color w:val="303030"/>
          <w:sz w:val="23"/>
          <w:szCs w:val="23"/>
          <w:vertAlign w:val="subscript"/>
        </w:rPr>
        <w:t>i</w:t>
      </w:r>
      <w:r w:rsidRPr="00940915">
        <w:rPr>
          <w:rFonts w:ascii="Arial" w:eastAsia="Times New Roman" w:hAnsi="Arial" w:cs="Arial"/>
          <w:color w:val="303030"/>
          <w:sz w:val="23"/>
          <w:szCs w:val="23"/>
        </w:rPr>
        <w:t> – 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Thus, </w:t>
      </w:r>
      <w:proofErr w:type="gramStart"/>
      <w:r w:rsidRPr="00940915">
        <w:rPr>
          <w:rFonts w:ascii="Arial" w:eastAsia="Times New Roman" w:hAnsi="Arial" w:cs="Arial"/>
          <w:color w:val="303030"/>
          <w:sz w:val="23"/>
          <w:szCs w:val="23"/>
        </w:rPr>
        <w:t>For</w:t>
      </w:r>
      <w:proofErr w:type="gramEnd"/>
      <w:r w:rsidRPr="00940915">
        <w:rPr>
          <w:rFonts w:ascii="Arial" w:eastAsia="Times New Roman" w:hAnsi="Arial" w:cs="Arial"/>
          <w:color w:val="303030"/>
          <w:sz w:val="23"/>
          <w:szCs w:val="23"/>
        </w:rPr>
        <w:t xml:space="preserve"> no deadlock occurrence,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Number of units of resource R must be &gt; (∑x</w:t>
      </w:r>
      <w:r w:rsidRPr="00940915">
        <w:rPr>
          <w:rFonts w:ascii="Arial" w:eastAsia="Times New Roman" w:hAnsi="Arial" w:cs="Arial"/>
          <w:color w:val="303030"/>
          <w:sz w:val="23"/>
          <w:szCs w:val="23"/>
          <w:vertAlign w:val="subscript"/>
        </w:rPr>
        <w:t>i</w:t>
      </w:r>
      <w:r w:rsidRPr="00940915">
        <w:rPr>
          <w:rFonts w:ascii="Arial" w:eastAsia="Times New Roman" w:hAnsi="Arial" w:cs="Arial"/>
          <w:color w:val="303030"/>
          <w:sz w:val="23"/>
          <w:szCs w:val="23"/>
        </w:rPr>
        <w:t> – 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proofErr w:type="gramStart"/>
      <w:r w:rsidRPr="00940915">
        <w:rPr>
          <w:rFonts w:ascii="Arial" w:eastAsia="Times New Roman" w:hAnsi="Arial" w:cs="Arial"/>
          <w:color w:val="303030"/>
          <w:sz w:val="23"/>
          <w:szCs w:val="23"/>
        </w:rPr>
        <w:t>i.e</w:t>
      </w:r>
      <w:proofErr w:type="gramEnd"/>
      <w:r w:rsidRPr="00940915">
        <w:rPr>
          <w:rFonts w:ascii="Arial" w:eastAsia="Times New Roman" w:hAnsi="Arial" w:cs="Arial"/>
          <w:color w:val="303030"/>
          <w:sz w:val="23"/>
          <w:szCs w:val="23"/>
        </w:rPr>
        <w:t>. m &gt; (∑x</w:t>
      </w:r>
      <w:r w:rsidRPr="00940915">
        <w:rPr>
          <w:rFonts w:ascii="Arial" w:eastAsia="Times New Roman" w:hAnsi="Arial" w:cs="Arial"/>
          <w:color w:val="303030"/>
          <w:sz w:val="23"/>
          <w:szCs w:val="23"/>
          <w:vertAlign w:val="subscript"/>
        </w:rPr>
        <w:t>i</w:t>
      </w:r>
      <w:r w:rsidRPr="00940915">
        <w:rPr>
          <w:rFonts w:ascii="Arial" w:eastAsia="Times New Roman" w:hAnsi="Arial" w:cs="Arial"/>
          <w:color w:val="303030"/>
          <w:sz w:val="23"/>
          <w:szCs w:val="23"/>
        </w:rPr>
        <w:t> – 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proofErr w:type="gramStart"/>
      <w:r w:rsidRPr="00940915">
        <w:rPr>
          <w:rFonts w:ascii="Arial" w:eastAsia="Times New Roman" w:hAnsi="Arial" w:cs="Arial"/>
          <w:color w:val="303030"/>
          <w:sz w:val="23"/>
          <w:szCs w:val="23"/>
        </w:rPr>
        <w:t>or</w:t>
      </w:r>
      <w:proofErr w:type="gramEnd"/>
      <w:r w:rsidRPr="00940915">
        <w:rPr>
          <w:rFonts w:ascii="Arial" w:eastAsia="Times New Roman" w:hAnsi="Arial" w:cs="Arial"/>
          <w:color w:val="303030"/>
          <w:sz w:val="23"/>
          <w:szCs w:val="23"/>
        </w:rPr>
        <w:t xml:space="preserve"> ∑x</w:t>
      </w:r>
      <w:r w:rsidRPr="00940915">
        <w:rPr>
          <w:rFonts w:ascii="Arial" w:eastAsia="Times New Roman" w:hAnsi="Arial" w:cs="Arial"/>
          <w:color w:val="303030"/>
          <w:sz w:val="23"/>
          <w:szCs w:val="23"/>
          <w:vertAlign w:val="subscript"/>
        </w:rPr>
        <w:t>i</w:t>
      </w:r>
      <w:r w:rsidRPr="00940915">
        <w:rPr>
          <w:rFonts w:ascii="Arial" w:eastAsia="Times New Roman" w:hAnsi="Arial" w:cs="Arial"/>
          <w:color w:val="303030"/>
          <w:sz w:val="23"/>
          <w:szCs w:val="23"/>
        </w:rPr>
        <w:t> &lt; m + 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Thus, Correct Option is (A).</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Problem-13:</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Consider the following snapshot of a system running n processes. Process </w:t>
      </w:r>
      <w:proofErr w:type="spellStart"/>
      <w:r w:rsidRPr="00940915">
        <w:rPr>
          <w:rFonts w:ascii="Arial" w:eastAsia="Times New Roman" w:hAnsi="Arial" w:cs="Arial"/>
          <w:color w:val="303030"/>
          <w:sz w:val="23"/>
          <w:szCs w:val="23"/>
        </w:rPr>
        <w:t>i</w:t>
      </w:r>
      <w:proofErr w:type="spellEnd"/>
      <w:r w:rsidRPr="00940915">
        <w:rPr>
          <w:rFonts w:ascii="Arial" w:eastAsia="Times New Roman" w:hAnsi="Arial" w:cs="Arial"/>
          <w:color w:val="303030"/>
          <w:sz w:val="23"/>
          <w:szCs w:val="23"/>
        </w:rPr>
        <w:t xml:space="preserve"> is holding x</w:t>
      </w:r>
      <w:r w:rsidRPr="00940915">
        <w:rPr>
          <w:rFonts w:ascii="Arial" w:eastAsia="Times New Roman" w:hAnsi="Arial" w:cs="Arial"/>
          <w:color w:val="303030"/>
          <w:sz w:val="23"/>
          <w:szCs w:val="23"/>
          <w:vertAlign w:val="subscript"/>
        </w:rPr>
        <w:t>i</w:t>
      </w:r>
      <w:r w:rsidRPr="00940915">
        <w:rPr>
          <w:rFonts w:ascii="Arial" w:eastAsia="Times New Roman" w:hAnsi="Arial" w:cs="Arial"/>
          <w:color w:val="303030"/>
          <w:sz w:val="23"/>
          <w:szCs w:val="23"/>
        </w:rPr>
        <w:t> instances of a resource R for 1&lt;=</w:t>
      </w:r>
      <w:proofErr w:type="spellStart"/>
      <w:r w:rsidRPr="00940915">
        <w:rPr>
          <w:rFonts w:ascii="Arial" w:eastAsia="Times New Roman" w:hAnsi="Arial" w:cs="Arial"/>
          <w:color w:val="303030"/>
          <w:sz w:val="23"/>
          <w:szCs w:val="23"/>
        </w:rPr>
        <w:t>i</w:t>
      </w:r>
      <w:proofErr w:type="spellEnd"/>
      <w:r w:rsidRPr="00940915">
        <w:rPr>
          <w:rFonts w:ascii="Arial" w:eastAsia="Times New Roman" w:hAnsi="Arial" w:cs="Arial"/>
          <w:color w:val="303030"/>
          <w:sz w:val="23"/>
          <w:szCs w:val="23"/>
        </w:rPr>
        <w:t xml:space="preserve">&lt;=n. </w:t>
      </w:r>
      <w:proofErr w:type="gramStart"/>
      <w:r w:rsidRPr="00940915">
        <w:rPr>
          <w:rFonts w:ascii="Arial" w:eastAsia="Times New Roman" w:hAnsi="Arial" w:cs="Arial"/>
          <w:color w:val="303030"/>
          <w:sz w:val="23"/>
          <w:szCs w:val="23"/>
        </w:rPr>
        <w:t>Currently</w:t>
      </w:r>
      <w:proofErr w:type="gramEnd"/>
      <w:r w:rsidRPr="00940915">
        <w:rPr>
          <w:rFonts w:ascii="Arial" w:eastAsia="Times New Roman" w:hAnsi="Arial" w:cs="Arial"/>
          <w:color w:val="303030"/>
          <w:sz w:val="23"/>
          <w:szCs w:val="23"/>
        </w:rPr>
        <w:t xml:space="preserve">, all instances of R are occupied. Further, for all </w:t>
      </w:r>
      <w:proofErr w:type="spellStart"/>
      <w:r w:rsidRPr="00940915">
        <w:rPr>
          <w:rFonts w:ascii="Arial" w:eastAsia="Times New Roman" w:hAnsi="Arial" w:cs="Arial"/>
          <w:color w:val="303030"/>
          <w:sz w:val="23"/>
          <w:szCs w:val="23"/>
        </w:rPr>
        <w:t>i</w:t>
      </w:r>
      <w:proofErr w:type="spellEnd"/>
      <w:r w:rsidRPr="00940915">
        <w:rPr>
          <w:rFonts w:ascii="Arial" w:eastAsia="Times New Roman" w:hAnsi="Arial" w:cs="Arial"/>
          <w:color w:val="303030"/>
          <w:sz w:val="23"/>
          <w:szCs w:val="23"/>
        </w:rPr>
        <w:t xml:space="preserve">, process </w:t>
      </w:r>
      <w:proofErr w:type="spellStart"/>
      <w:r w:rsidRPr="00940915">
        <w:rPr>
          <w:rFonts w:ascii="Arial" w:eastAsia="Times New Roman" w:hAnsi="Arial" w:cs="Arial"/>
          <w:color w:val="303030"/>
          <w:sz w:val="23"/>
          <w:szCs w:val="23"/>
        </w:rPr>
        <w:t>i</w:t>
      </w:r>
      <w:proofErr w:type="spellEnd"/>
      <w:r w:rsidRPr="00940915">
        <w:rPr>
          <w:rFonts w:ascii="Arial" w:eastAsia="Times New Roman" w:hAnsi="Arial" w:cs="Arial"/>
          <w:color w:val="303030"/>
          <w:sz w:val="23"/>
          <w:szCs w:val="23"/>
        </w:rPr>
        <w:t xml:space="preserve"> has placed a request for an additional </w:t>
      </w:r>
      <w:proofErr w:type="spellStart"/>
      <w:r w:rsidRPr="00940915">
        <w:rPr>
          <w:rFonts w:ascii="Arial" w:eastAsia="Times New Roman" w:hAnsi="Arial" w:cs="Arial"/>
          <w:color w:val="303030"/>
          <w:sz w:val="23"/>
          <w:szCs w:val="23"/>
        </w:rPr>
        <w:t>y</w:t>
      </w:r>
      <w:r w:rsidRPr="00940915">
        <w:rPr>
          <w:rFonts w:ascii="Arial" w:eastAsia="Times New Roman" w:hAnsi="Arial" w:cs="Arial"/>
          <w:color w:val="303030"/>
          <w:sz w:val="23"/>
          <w:szCs w:val="23"/>
          <w:vertAlign w:val="subscript"/>
        </w:rPr>
        <w:t>i</w:t>
      </w:r>
      <w:proofErr w:type="spellEnd"/>
      <w:r w:rsidRPr="00940915">
        <w:rPr>
          <w:rFonts w:ascii="Arial" w:eastAsia="Times New Roman" w:hAnsi="Arial" w:cs="Arial"/>
          <w:color w:val="303030"/>
          <w:sz w:val="23"/>
          <w:szCs w:val="23"/>
        </w:rPr>
        <w:t> instances while holding the x</w:t>
      </w:r>
      <w:r w:rsidRPr="00940915">
        <w:rPr>
          <w:rFonts w:ascii="Arial" w:eastAsia="Times New Roman" w:hAnsi="Arial" w:cs="Arial"/>
          <w:color w:val="303030"/>
          <w:sz w:val="23"/>
          <w:szCs w:val="23"/>
          <w:vertAlign w:val="subscript"/>
        </w:rPr>
        <w:t>i</w:t>
      </w:r>
      <w:r w:rsidRPr="00940915">
        <w:rPr>
          <w:rFonts w:ascii="Arial" w:eastAsia="Times New Roman" w:hAnsi="Arial" w:cs="Arial"/>
          <w:color w:val="303030"/>
          <w:sz w:val="23"/>
          <w:szCs w:val="23"/>
        </w:rPr>
        <w:t xml:space="preserve"> instances it already has. There are exactly two processes p and q such that </w:t>
      </w:r>
      <w:proofErr w:type="spellStart"/>
      <w:r w:rsidRPr="00940915">
        <w:rPr>
          <w:rFonts w:ascii="Arial" w:eastAsia="Times New Roman" w:hAnsi="Arial" w:cs="Arial"/>
          <w:color w:val="303030"/>
          <w:sz w:val="23"/>
          <w:szCs w:val="23"/>
        </w:rPr>
        <w:t>y</w:t>
      </w:r>
      <w:r w:rsidRPr="00940915">
        <w:rPr>
          <w:rFonts w:ascii="Arial" w:eastAsia="Times New Roman" w:hAnsi="Arial" w:cs="Arial"/>
          <w:color w:val="303030"/>
          <w:sz w:val="23"/>
          <w:szCs w:val="23"/>
          <w:vertAlign w:val="subscript"/>
        </w:rPr>
        <w:t>p</w:t>
      </w:r>
      <w:proofErr w:type="spellEnd"/>
      <w:r w:rsidRPr="00940915">
        <w:rPr>
          <w:rFonts w:ascii="Arial" w:eastAsia="Times New Roman" w:hAnsi="Arial" w:cs="Arial"/>
          <w:color w:val="303030"/>
          <w:sz w:val="23"/>
          <w:szCs w:val="23"/>
        </w:rPr>
        <w:t xml:space="preserve"> = </w:t>
      </w:r>
      <w:proofErr w:type="spellStart"/>
      <w:r w:rsidRPr="00940915">
        <w:rPr>
          <w:rFonts w:ascii="Arial" w:eastAsia="Times New Roman" w:hAnsi="Arial" w:cs="Arial"/>
          <w:color w:val="303030"/>
          <w:sz w:val="23"/>
          <w:szCs w:val="23"/>
        </w:rPr>
        <w:t>y</w:t>
      </w:r>
      <w:r w:rsidRPr="00940915">
        <w:rPr>
          <w:rFonts w:ascii="Arial" w:eastAsia="Times New Roman" w:hAnsi="Arial" w:cs="Arial"/>
          <w:color w:val="303030"/>
          <w:sz w:val="23"/>
          <w:szCs w:val="23"/>
          <w:vertAlign w:val="subscript"/>
        </w:rPr>
        <w:t>q</w:t>
      </w:r>
      <w:proofErr w:type="spellEnd"/>
      <w:r w:rsidRPr="00940915">
        <w:rPr>
          <w:rFonts w:ascii="Arial" w:eastAsia="Times New Roman" w:hAnsi="Arial" w:cs="Arial"/>
          <w:color w:val="303030"/>
          <w:sz w:val="23"/>
          <w:szCs w:val="23"/>
        </w:rPr>
        <w:t> = 0. Which of the following can serve as a necessary condition to guarantee that the system is not approaching a deadlock?</w:t>
      </w:r>
    </w:p>
    <w:p w:rsidR="00940915" w:rsidRPr="00940915" w:rsidRDefault="00940915" w:rsidP="00940915">
      <w:pPr>
        <w:numPr>
          <w:ilvl w:val="0"/>
          <w:numId w:val="32"/>
        </w:numPr>
        <w:shd w:val="clear" w:color="auto" w:fill="FFFFFF"/>
        <w:spacing w:before="60" w:after="6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min(</w:t>
      </w:r>
      <w:proofErr w:type="spellStart"/>
      <w:r w:rsidRPr="00940915">
        <w:rPr>
          <w:rFonts w:ascii="Arial" w:eastAsia="Times New Roman" w:hAnsi="Arial" w:cs="Arial"/>
          <w:color w:val="303030"/>
          <w:sz w:val="23"/>
          <w:szCs w:val="23"/>
        </w:rPr>
        <w:t>x</w:t>
      </w:r>
      <w:r w:rsidRPr="00940915">
        <w:rPr>
          <w:rFonts w:ascii="Arial" w:eastAsia="Times New Roman" w:hAnsi="Arial" w:cs="Arial"/>
          <w:color w:val="303030"/>
          <w:sz w:val="23"/>
          <w:szCs w:val="23"/>
          <w:vertAlign w:val="subscript"/>
        </w:rPr>
        <w:t>p</w:t>
      </w:r>
      <w:proofErr w:type="spellEnd"/>
      <w:r w:rsidRPr="00940915">
        <w:rPr>
          <w:rFonts w:ascii="Arial" w:eastAsia="Times New Roman" w:hAnsi="Arial" w:cs="Arial"/>
          <w:color w:val="303030"/>
          <w:sz w:val="23"/>
          <w:szCs w:val="23"/>
        </w:rPr>
        <w:t xml:space="preserve">, </w:t>
      </w:r>
      <w:proofErr w:type="spellStart"/>
      <w:r w:rsidRPr="00940915">
        <w:rPr>
          <w:rFonts w:ascii="Arial" w:eastAsia="Times New Roman" w:hAnsi="Arial" w:cs="Arial"/>
          <w:color w:val="303030"/>
          <w:sz w:val="23"/>
          <w:szCs w:val="23"/>
        </w:rPr>
        <w:t>x</w:t>
      </w:r>
      <w:r w:rsidRPr="00940915">
        <w:rPr>
          <w:rFonts w:ascii="Arial" w:eastAsia="Times New Roman" w:hAnsi="Arial" w:cs="Arial"/>
          <w:color w:val="303030"/>
          <w:sz w:val="23"/>
          <w:szCs w:val="23"/>
          <w:vertAlign w:val="subscript"/>
        </w:rPr>
        <w:t>q</w:t>
      </w:r>
      <w:proofErr w:type="spellEnd"/>
      <w:r w:rsidRPr="00940915">
        <w:rPr>
          <w:rFonts w:ascii="Arial" w:eastAsia="Times New Roman" w:hAnsi="Arial" w:cs="Arial"/>
          <w:color w:val="303030"/>
          <w:sz w:val="23"/>
          <w:szCs w:val="23"/>
        </w:rPr>
        <w:t xml:space="preserve">) &lt; </w:t>
      </w:r>
      <w:proofErr w:type="spellStart"/>
      <w:r w:rsidRPr="00940915">
        <w:rPr>
          <w:rFonts w:ascii="Arial" w:eastAsia="Times New Roman" w:hAnsi="Arial" w:cs="Arial"/>
          <w:color w:val="303030"/>
          <w:sz w:val="23"/>
          <w:szCs w:val="23"/>
        </w:rPr>
        <w:t>max</w:t>
      </w:r>
      <w:r w:rsidRPr="00940915">
        <w:rPr>
          <w:rFonts w:ascii="Arial" w:eastAsia="Times New Roman" w:hAnsi="Arial" w:cs="Arial"/>
          <w:color w:val="303030"/>
          <w:sz w:val="23"/>
          <w:szCs w:val="23"/>
          <w:vertAlign w:val="subscript"/>
        </w:rPr>
        <w:t>k≠p,q</w:t>
      </w:r>
      <w:r w:rsidRPr="00940915">
        <w:rPr>
          <w:rFonts w:ascii="Arial" w:eastAsia="Times New Roman" w:hAnsi="Arial" w:cs="Arial"/>
          <w:color w:val="303030"/>
          <w:sz w:val="23"/>
          <w:szCs w:val="23"/>
        </w:rPr>
        <w:t>y</w:t>
      </w:r>
      <w:r w:rsidRPr="00940915">
        <w:rPr>
          <w:rFonts w:ascii="Arial" w:eastAsia="Times New Roman" w:hAnsi="Arial" w:cs="Arial"/>
          <w:color w:val="303030"/>
          <w:sz w:val="23"/>
          <w:szCs w:val="23"/>
          <w:vertAlign w:val="subscript"/>
        </w:rPr>
        <w:t>k</w:t>
      </w:r>
      <w:proofErr w:type="spellEnd"/>
    </w:p>
    <w:p w:rsidR="00940915" w:rsidRPr="00940915" w:rsidRDefault="00940915" w:rsidP="00940915">
      <w:pPr>
        <w:numPr>
          <w:ilvl w:val="0"/>
          <w:numId w:val="32"/>
        </w:numPr>
        <w:shd w:val="clear" w:color="auto" w:fill="FFFFFF"/>
        <w:spacing w:before="60" w:after="60" w:line="240" w:lineRule="auto"/>
        <w:ind w:left="225" w:hanging="360"/>
        <w:textAlignment w:val="baseline"/>
        <w:rPr>
          <w:rFonts w:ascii="Arial" w:eastAsia="Times New Roman" w:hAnsi="Arial" w:cs="Arial"/>
          <w:color w:val="303030"/>
          <w:sz w:val="23"/>
          <w:szCs w:val="23"/>
        </w:rPr>
      </w:pPr>
      <w:proofErr w:type="spellStart"/>
      <w:r w:rsidRPr="00940915">
        <w:rPr>
          <w:rFonts w:ascii="Arial" w:eastAsia="Times New Roman" w:hAnsi="Arial" w:cs="Arial"/>
          <w:color w:val="303030"/>
          <w:sz w:val="23"/>
          <w:szCs w:val="23"/>
        </w:rPr>
        <w:t>x</w:t>
      </w:r>
      <w:r w:rsidRPr="00940915">
        <w:rPr>
          <w:rFonts w:ascii="Arial" w:eastAsia="Times New Roman" w:hAnsi="Arial" w:cs="Arial"/>
          <w:color w:val="303030"/>
          <w:sz w:val="23"/>
          <w:szCs w:val="23"/>
          <w:vertAlign w:val="subscript"/>
        </w:rPr>
        <w:t>p</w:t>
      </w:r>
      <w:proofErr w:type="spellEnd"/>
      <w:r w:rsidRPr="00940915">
        <w:rPr>
          <w:rFonts w:ascii="Arial" w:eastAsia="Times New Roman" w:hAnsi="Arial" w:cs="Arial"/>
          <w:color w:val="303030"/>
          <w:sz w:val="23"/>
          <w:szCs w:val="23"/>
        </w:rPr>
        <w:t xml:space="preserve"> + </w:t>
      </w:r>
      <w:proofErr w:type="spellStart"/>
      <w:r w:rsidRPr="00940915">
        <w:rPr>
          <w:rFonts w:ascii="Arial" w:eastAsia="Times New Roman" w:hAnsi="Arial" w:cs="Arial"/>
          <w:color w:val="303030"/>
          <w:sz w:val="23"/>
          <w:szCs w:val="23"/>
        </w:rPr>
        <w:t>x</w:t>
      </w:r>
      <w:r w:rsidRPr="00940915">
        <w:rPr>
          <w:rFonts w:ascii="Arial" w:eastAsia="Times New Roman" w:hAnsi="Arial" w:cs="Arial"/>
          <w:color w:val="303030"/>
          <w:sz w:val="23"/>
          <w:szCs w:val="23"/>
          <w:vertAlign w:val="subscript"/>
        </w:rPr>
        <w:t>q</w:t>
      </w:r>
      <w:proofErr w:type="spellEnd"/>
      <w:r w:rsidRPr="00940915">
        <w:rPr>
          <w:rFonts w:ascii="Arial" w:eastAsia="Times New Roman" w:hAnsi="Arial" w:cs="Arial"/>
          <w:color w:val="303030"/>
          <w:sz w:val="23"/>
          <w:szCs w:val="23"/>
        </w:rPr>
        <w:t xml:space="preserve"> &gt;= </w:t>
      </w:r>
      <w:proofErr w:type="spellStart"/>
      <w:r w:rsidRPr="00940915">
        <w:rPr>
          <w:rFonts w:ascii="Arial" w:eastAsia="Times New Roman" w:hAnsi="Arial" w:cs="Arial"/>
          <w:color w:val="303030"/>
          <w:sz w:val="23"/>
          <w:szCs w:val="23"/>
        </w:rPr>
        <w:t>min</w:t>
      </w:r>
      <w:r w:rsidRPr="00940915">
        <w:rPr>
          <w:rFonts w:ascii="Arial" w:eastAsia="Times New Roman" w:hAnsi="Arial" w:cs="Arial"/>
          <w:color w:val="303030"/>
          <w:sz w:val="23"/>
          <w:szCs w:val="23"/>
          <w:vertAlign w:val="subscript"/>
        </w:rPr>
        <w:t>k≠p,q</w:t>
      </w:r>
      <w:r w:rsidRPr="00940915">
        <w:rPr>
          <w:rFonts w:ascii="Arial" w:eastAsia="Times New Roman" w:hAnsi="Arial" w:cs="Arial"/>
          <w:color w:val="303030"/>
          <w:sz w:val="23"/>
          <w:szCs w:val="23"/>
        </w:rPr>
        <w:t>y</w:t>
      </w:r>
      <w:r w:rsidRPr="00940915">
        <w:rPr>
          <w:rFonts w:ascii="Arial" w:eastAsia="Times New Roman" w:hAnsi="Arial" w:cs="Arial"/>
          <w:color w:val="303030"/>
          <w:sz w:val="23"/>
          <w:szCs w:val="23"/>
          <w:vertAlign w:val="subscript"/>
        </w:rPr>
        <w:t>k</w:t>
      </w:r>
      <w:proofErr w:type="spellEnd"/>
    </w:p>
    <w:p w:rsidR="00940915" w:rsidRPr="00940915" w:rsidRDefault="00940915" w:rsidP="00940915">
      <w:pPr>
        <w:numPr>
          <w:ilvl w:val="0"/>
          <w:numId w:val="32"/>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min(</w:t>
      </w:r>
      <w:proofErr w:type="spellStart"/>
      <w:r w:rsidRPr="00940915">
        <w:rPr>
          <w:rFonts w:ascii="Arial" w:eastAsia="Times New Roman" w:hAnsi="Arial" w:cs="Arial"/>
          <w:color w:val="303030"/>
          <w:sz w:val="23"/>
          <w:szCs w:val="23"/>
        </w:rPr>
        <w:t>x</w:t>
      </w:r>
      <w:r w:rsidRPr="00940915">
        <w:rPr>
          <w:rFonts w:ascii="Arial" w:eastAsia="Times New Roman" w:hAnsi="Arial" w:cs="Arial"/>
          <w:color w:val="303030"/>
          <w:sz w:val="23"/>
          <w:szCs w:val="23"/>
          <w:vertAlign w:val="subscript"/>
        </w:rPr>
        <w:t>p</w:t>
      </w:r>
      <w:proofErr w:type="spellEnd"/>
      <w:r w:rsidRPr="00940915">
        <w:rPr>
          <w:rFonts w:ascii="Arial" w:eastAsia="Times New Roman" w:hAnsi="Arial" w:cs="Arial"/>
          <w:color w:val="303030"/>
          <w:sz w:val="23"/>
          <w:szCs w:val="23"/>
        </w:rPr>
        <w:t xml:space="preserve">, </w:t>
      </w:r>
      <w:proofErr w:type="spellStart"/>
      <w:r w:rsidRPr="00940915">
        <w:rPr>
          <w:rFonts w:ascii="Arial" w:eastAsia="Times New Roman" w:hAnsi="Arial" w:cs="Arial"/>
          <w:color w:val="303030"/>
          <w:sz w:val="23"/>
          <w:szCs w:val="23"/>
        </w:rPr>
        <w:t>x</w:t>
      </w:r>
      <w:r w:rsidRPr="00940915">
        <w:rPr>
          <w:rFonts w:ascii="Arial" w:eastAsia="Times New Roman" w:hAnsi="Arial" w:cs="Arial"/>
          <w:color w:val="303030"/>
          <w:sz w:val="23"/>
          <w:szCs w:val="23"/>
          <w:vertAlign w:val="subscript"/>
        </w:rPr>
        <w:t>q</w:t>
      </w:r>
      <w:proofErr w:type="spellEnd"/>
      <w:r w:rsidRPr="00940915">
        <w:rPr>
          <w:rFonts w:ascii="Arial" w:eastAsia="Times New Roman" w:hAnsi="Arial" w:cs="Arial"/>
          <w:color w:val="303030"/>
          <w:sz w:val="23"/>
          <w:szCs w:val="23"/>
        </w:rPr>
        <w:t>) &lt; 1</w:t>
      </w:r>
    </w:p>
    <w:p w:rsidR="00940915" w:rsidRPr="00940915" w:rsidRDefault="00940915" w:rsidP="00940915">
      <w:pPr>
        <w:numPr>
          <w:ilvl w:val="0"/>
          <w:numId w:val="32"/>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min(</w:t>
      </w:r>
      <w:proofErr w:type="spellStart"/>
      <w:r w:rsidRPr="00940915">
        <w:rPr>
          <w:rFonts w:ascii="Arial" w:eastAsia="Times New Roman" w:hAnsi="Arial" w:cs="Arial"/>
          <w:color w:val="303030"/>
          <w:sz w:val="23"/>
          <w:szCs w:val="23"/>
        </w:rPr>
        <w:t>x</w:t>
      </w:r>
      <w:r w:rsidRPr="00940915">
        <w:rPr>
          <w:rFonts w:ascii="Arial" w:eastAsia="Times New Roman" w:hAnsi="Arial" w:cs="Arial"/>
          <w:color w:val="303030"/>
          <w:sz w:val="23"/>
          <w:szCs w:val="23"/>
          <w:vertAlign w:val="subscript"/>
        </w:rPr>
        <w:t>p</w:t>
      </w:r>
      <w:proofErr w:type="spellEnd"/>
      <w:r w:rsidRPr="00940915">
        <w:rPr>
          <w:rFonts w:ascii="Arial" w:eastAsia="Times New Roman" w:hAnsi="Arial" w:cs="Arial"/>
          <w:color w:val="303030"/>
          <w:sz w:val="23"/>
          <w:szCs w:val="23"/>
        </w:rPr>
        <w:t xml:space="preserve">, </w:t>
      </w:r>
      <w:proofErr w:type="spellStart"/>
      <w:r w:rsidRPr="00940915">
        <w:rPr>
          <w:rFonts w:ascii="Arial" w:eastAsia="Times New Roman" w:hAnsi="Arial" w:cs="Arial"/>
          <w:color w:val="303030"/>
          <w:sz w:val="23"/>
          <w:szCs w:val="23"/>
        </w:rPr>
        <w:t>x</w:t>
      </w:r>
      <w:r w:rsidRPr="00940915">
        <w:rPr>
          <w:rFonts w:ascii="Arial" w:eastAsia="Times New Roman" w:hAnsi="Arial" w:cs="Arial"/>
          <w:color w:val="303030"/>
          <w:sz w:val="23"/>
          <w:szCs w:val="23"/>
          <w:vertAlign w:val="subscript"/>
        </w:rPr>
        <w:t>q</w:t>
      </w:r>
      <w:proofErr w:type="spellEnd"/>
      <w:r w:rsidRPr="00940915">
        <w:rPr>
          <w:rFonts w:ascii="Arial" w:eastAsia="Times New Roman" w:hAnsi="Arial" w:cs="Arial"/>
          <w:color w:val="303030"/>
          <w:sz w:val="23"/>
          <w:szCs w:val="23"/>
        </w:rPr>
        <w:t>) &gt;1</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lastRenderedPageBreak/>
        <w:t>Solution-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According to question, we have-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5438775" cy="1632365"/>
            <wp:effectExtent l="19050" t="0" r="9525" b="0"/>
            <wp:docPr id="22" name="Picture 22" descr="https://www.gatevidyalay.com/wp-content/uploads/2018/10/Calculation-of-Resources-in-Deadlock-Problem-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gatevidyalay.com/wp-content/uploads/2018/10/Calculation-of-Resources-in-Deadlock-Problem-13.png"/>
                    <pic:cNvPicPr>
                      <a:picLocks noChangeAspect="1" noChangeArrowheads="1"/>
                    </pic:cNvPicPr>
                  </pic:nvPicPr>
                  <pic:blipFill>
                    <a:blip r:embed="rId9"/>
                    <a:srcRect/>
                    <a:stretch>
                      <a:fillRect/>
                    </a:stretch>
                  </pic:blipFill>
                  <pic:spPr bwMode="auto">
                    <a:xfrm>
                      <a:off x="0" y="0"/>
                      <a:ext cx="5438775" cy="1632365"/>
                    </a:xfrm>
                    <a:prstGeom prst="rect">
                      <a:avLst/>
                    </a:prstGeom>
                    <a:noFill/>
                    <a:ln w="9525">
                      <a:noFill/>
                      <a:miter lim="800000"/>
                      <a:headEnd/>
                      <a:tailEnd/>
                    </a:ln>
                  </pic:spPr>
                </pic:pic>
              </a:graphicData>
            </a:graphic>
          </wp:inline>
        </w:drawing>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numPr>
          <w:ilvl w:val="0"/>
          <w:numId w:val="33"/>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Clearly, processes P</w:t>
      </w:r>
      <w:r w:rsidRPr="00940915">
        <w:rPr>
          <w:rFonts w:ascii="Arial" w:eastAsia="Times New Roman" w:hAnsi="Arial" w:cs="Arial"/>
          <w:color w:val="303030"/>
          <w:sz w:val="23"/>
          <w:szCs w:val="23"/>
          <w:vertAlign w:val="subscript"/>
        </w:rPr>
        <w:t>p</w:t>
      </w:r>
      <w:r w:rsidRPr="00940915">
        <w:rPr>
          <w:rFonts w:ascii="Arial" w:eastAsia="Times New Roman" w:hAnsi="Arial" w:cs="Arial"/>
          <w:color w:val="303030"/>
          <w:sz w:val="23"/>
          <w:szCs w:val="23"/>
        </w:rPr>
        <w:t xml:space="preserve"> and </w:t>
      </w:r>
      <w:proofErr w:type="spellStart"/>
      <w:proofErr w:type="gramStart"/>
      <w:r w:rsidRPr="00940915">
        <w:rPr>
          <w:rFonts w:ascii="Arial" w:eastAsia="Times New Roman" w:hAnsi="Arial" w:cs="Arial"/>
          <w:color w:val="303030"/>
          <w:sz w:val="23"/>
          <w:szCs w:val="23"/>
        </w:rPr>
        <w:t>P</w:t>
      </w:r>
      <w:r w:rsidRPr="00940915">
        <w:rPr>
          <w:rFonts w:ascii="Arial" w:eastAsia="Times New Roman" w:hAnsi="Arial" w:cs="Arial"/>
          <w:color w:val="303030"/>
          <w:sz w:val="23"/>
          <w:szCs w:val="23"/>
          <w:vertAlign w:val="subscript"/>
        </w:rPr>
        <w:t>q</w:t>
      </w:r>
      <w:proofErr w:type="spellEnd"/>
      <w:proofErr w:type="gramEnd"/>
      <w:r w:rsidRPr="00940915">
        <w:rPr>
          <w:rFonts w:ascii="Arial" w:eastAsia="Times New Roman" w:hAnsi="Arial" w:cs="Arial"/>
          <w:color w:val="303030"/>
          <w:sz w:val="23"/>
          <w:szCs w:val="23"/>
        </w:rPr>
        <w:t> do not require any additional resource.</w:t>
      </w:r>
    </w:p>
    <w:p w:rsidR="00940915" w:rsidRPr="00940915" w:rsidRDefault="00940915" w:rsidP="00940915">
      <w:pPr>
        <w:numPr>
          <w:ilvl w:val="0"/>
          <w:numId w:val="33"/>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So they continue their execution.</w:t>
      </w:r>
    </w:p>
    <w:p w:rsidR="00940915" w:rsidRPr="00940915" w:rsidRDefault="00940915" w:rsidP="00940915">
      <w:pPr>
        <w:numPr>
          <w:ilvl w:val="0"/>
          <w:numId w:val="33"/>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After getting executed completely, they release the units allocated to them.</w:t>
      </w:r>
    </w:p>
    <w:p w:rsidR="00940915" w:rsidRPr="00940915" w:rsidRDefault="00940915" w:rsidP="00940915">
      <w:pPr>
        <w:numPr>
          <w:ilvl w:val="0"/>
          <w:numId w:val="33"/>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Thus, the total units that get free up = </w:t>
      </w:r>
      <w:proofErr w:type="spellStart"/>
      <w:r w:rsidRPr="00940915">
        <w:rPr>
          <w:rFonts w:ascii="Arial" w:eastAsia="Times New Roman" w:hAnsi="Arial" w:cs="Arial"/>
          <w:color w:val="303030"/>
          <w:sz w:val="23"/>
          <w:szCs w:val="23"/>
        </w:rPr>
        <w:t>x</w:t>
      </w:r>
      <w:r w:rsidRPr="00940915">
        <w:rPr>
          <w:rFonts w:ascii="Arial" w:eastAsia="Times New Roman" w:hAnsi="Arial" w:cs="Arial"/>
          <w:color w:val="303030"/>
          <w:sz w:val="23"/>
          <w:szCs w:val="23"/>
          <w:vertAlign w:val="subscript"/>
        </w:rPr>
        <w:t>p</w:t>
      </w:r>
      <w:proofErr w:type="spellEnd"/>
      <w:r w:rsidRPr="00940915">
        <w:rPr>
          <w:rFonts w:ascii="Arial" w:eastAsia="Times New Roman" w:hAnsi="Arial" w:cs="Arial"/>
          <w:color w:val="303030"/>
          <w:sz w:val="23"/>
          <w:szCs w:val="23"/>
        </w:rPr>
        <w:t xml:space="preserve"> + </w:t>
      </w:r>
      <w:proofErr w:type="spellStart"/>
      <w:r w:rsidRPr="00940915">
        <w:rPr>
          <w:rFonts w:ascii="Arial" w:eastAsia="Times New Roman" w:hAnsi="Arial" w:cs="Arial"/>
          <w:color w:val="303030"/>
          <w:sz w:val="23"/>
          <w:szCs w:val="23"/>
        </w:rPr>
        <w:t>x</w:t>
      </w:r>
      <w:r w:rsidRPr="00940915">
        <w:rPr>
          <w:rFonts w:ascii="Arial" w:eastAsia="Times New Roman" w:hAnsi="Arial" w:cs="Arial"/>
          <w:color w:val="303030"/>
          <w:sz w:val="23"/>
          <w:szCs w:val="23"/>
          <w:vertAlign w:val="subscript"/>
        </w:rPr>
        <w:t>q</w:t>
      </w:r>
      <w:proofErr w:type="spellEnd"/>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Now,</w:t>
      </w:r>
    </w:p>
    <w:p w:rsidR="00940915" w:rsidRPr="00940915" w:rsidRDefault="00940915" w:rsidP="00940915">
      <w:pPr>
        <w:numPr>
          <w:ilvl w:val="0"/>
          <w:numId w:val="34"/>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To ensure that other processes are executed without any deadlock, the total amount of units freely available currently </w:t>
      </w:r>
      <w:proofErr w:type="gramStart"/>
      <w:r w:rsidRPr="00940915">
        <w:rPr>
          <w:rFonts w:ascii="Arial" w:eastAsia="Times New Roman" w:hAnsi="Arial" w:cs="Arial"/>
          <w:color w:val="303030"/>
          <w:sz w:val="23"/>
          <w:szCs w:val="23"/>
        </w:rPr>
        <w:t xml:space="preserve">( </w:t>
      </w:r>
      <w:proofErr w:type="spellStart"/>
      <w:r w:rsidRPr="00940915">
        <w:rPr>
          <w:rFonts w:ascii="Arial" w:eastAsia="Times New Roman" w:hAnsi="Arial" w:cs="Arial"/>
          <w:color w:val="303030"/>
          <w:sz w:val="23"/>
          <w:szCs w:val="23"/>
        </w:rPr>
        <w:t>x</w:t>
      </w:r>
      <w:r w:rsidRPr="00940915">
        <w:rPr>
          <w:rFonts w:ascii="Arial" w:eastAsia="Times New Roman" w:hAnsi="Arial" w:cs="Arial"/>
          <w:color w:val="303030"/>
          <w:sz w:val="23"/>
          <w:szCs w:val="23"/>
          <w:vertAlign w:val="subscript"/>
        </w:rPr>
        <w:t>p</w:t>
      </w:r>
      <w:proofErr w:type="spellEnd"/>
      <w:proofErr w:type="gramEnd"/>
      <w:r w:rsidRPr="00940915">
        <w:rPr>
          <w:rFonts w:ascii="Arial" w:eastAsia="Times New Roman" w:hAnsi="Arial" w:cs="Arial"/>
          <w:color w:val="303030"/>
          <w:sz w:val="23"/>
          <w:szCs w:val="23"/>
        </w:rPr>
        <w:t xml:space="preserve"> + </w:t>
      </w:r>
      <w:proofErr w:type="spellStart"/>
      <w:r w:rsidRPr="00940915">
        <w:rPr>
          <w:rFonts w:ascii="Arial" w:eastAsia="Times New Roman" w:hAnsi="Arial" w:cs="Arial"/>
          <w:color w:val="303030"/>
          <w:sz w:val="23"/>
          <w:szCs w:val="23"/>
        </w:rPr>
        <w:t>x</w:t>
      </w:r>
      <w:r w:rsidRPr="00940915">
        <w:rPr>
          <w:rFonts w:ascii="Arial" w:eastAsia="Times New Roman" w:hAnsi="Arial" w:cs="Arial"/>
          <w:color w:val="303030"/>
          <w:sz w:val="23"/>
          <w:szCs w:val="23"/>
          <w:vertAlign w:val="subscript"/>
        </w:rPr>
        <w:t>q</w:t>
      </w:r>
      <w:proofErr w:type="spellEnd"/>
      <w:r w:rsidRPr="00940915">
        <w:rPr>
          <w:rFonts w:ascii="Arial" w:eastAsia="Times New Roman" w:hAnsi="Arial" w:cs="Arial"/>
          <w:color w:val="303030"/>
          <w:sz w:val="23"/>
          <w:szCs w:val="23"/>
        </w:rPr>
        <w:t> ) must be able to meet the requirements of some other process.</w:t>
      </w:r>
    </w:p>
    <w:p w:rsidR="00940915" w:rsidRPr="00940915" w:rsidRDefault="00940915" w:rsidP="00940915">
      <w:pPr>
        <w:numPr>
          <w:ilvl w:val="0"/>
          <w:numId w:val="34"/>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If available </w:t>
      </w:r>
      <w:proofErr w:type="gramStart"/>
      <w:r w:rsidRPr="00940915">
        <w:rPr>
          <w:rFonts w:ascii="Arial" w:eastAsia="Times New Roman" w:hAnsi="Arial" w:cs="Arial"/>
          <w:color w:val="303030"/>
          <w:sz w:val="23"/>
          <w:szCs w:val="23"/>
        </w:rPr>
        <w:t xml:space="preserve">( </w:t>
      </w:r>
      <w:proofErr w:type="spellStart"/>
      <w:r w:rsidRPr="00940915">
        <w:rPr>
          <w:rFonts w:ascii="Arial" w:eastAsia="Times New Roman" w:hAnsi="Arial" w:cs="Arial"/>
          <w:color w:val="303030"/>
          <w:sz w:val="23"/>
          <w:szCs w:val="23"/>
        </w:rPr>
        <w:t>x</w:t>
      </w:r>
      <w:r w:rsidRPr="00940915">
        <w:rPr>
          <w:rFonts w:ascii="Arial" w:eastAsia="Times New Roman" w:hAnsi="Arial" w:cs="Arial"/>
          <w:color w:val="303030"/>
          <w:sz w:val="23"/>
          <w:szCs w:val="23"/>
          <w:vertAlign w:val="subscript"/>
        </w:rPr>
        <w:t>p</w:t>
      </w:r>
      <w:proofErr w:type="spellEnd"/>
      <w:proofErr w:type="gramEnd"/>
      <w:r w:rsidRPr="00940915">
        <w:rPr>
          <w:rFonts w:ascii="Arial" w:eastAsia="Times New Roman" w:hAnsi="Arial" w:cs="Arial"/>
          <w:color w:val="303030"/>
          <w:sz w:val="23"/>
          <w:szCs w:val="23"/>
        </w:rPr>
        <w:t xml:space="preserve"> + </w:t>
      </w:r>
      <w:proofErr w:type="spellStart"/>
      <w:r w:rsidRPr="00940915">
        <w:rPr>
          <w:rFonts w:ascii="Arial" w:eastAsia="Times New Roman" w:hAnsi="Arial" w:cs="Arial"/>
          <w:color w:val="303030"/>
          <w:sz w:val="23"/>
          <w:szCs w:val="23"/>
        </w:rPr>
        <w:t>x</w:t>
      </w:r>
      <w:r w:rsidRPr="00940915">
        <w:rPr>
          <w:rFonts w:ascii="Arial" w:eastAsia="Times New Roman" w:hAnsi="Arial" w:cs="Arial"/>
          <w:color w:val="303030"/>
          <w:sz w:val="23"/>
          <w:szCs w:val="23"/>
          <w:vertAlign w:val="subscript"/>
        </w:rPr>
        <w:t>q</w:t>
      </w:r>
      <w:proofErr w:type="spellEnd"/>
      <w:r w:rsidRPr="00940915">
        <w:rPr>
          <w:rFonts w:ascii="Arial" w:eastAsia="Times New Roman" w:hAnsi="Arial" w:cs="Arial"/>
          <w:color w:val="303030"/>
          <w:sz w:val="23"/>
          <w:szCs w:val="23"/>
          <w:vertAlign w:val="subscript"/>
        </w:rPr>
        <w:t> </w:t>
      </w:r>
      <w:r w:rsidRPr="00940915">
        <w:rPr>
          <w:rFonts w:ascii="Arial" w:eastAsia="Times New Roman" w:hAnsi="Arial" w:cs="Arial"/>
          <w:color w:val="303030"/>
          <w:sz w:val="23"/>
          <w:szCs w:val="23"/>
        </w:rPr>
        <w:t>) units could not meet the requirement of any other process, then certainly there would be deadlock.</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Thus, for no deadlock, the necessary condition is-</w:t>
      </w:r>
    </w:p>
    <w:p w:rsidR="00940915" w:rsidRPr="00940915" w:rsidRDefault="00940915" w:rsidP="00940915">
      <w:pPr>
        <w:shd w:val="clear" w:color="auto" w:fill="FFFFFF"/>
        <w:spacing w:before="60" w:after="180" w:line="240" w:lineRule="auto"/>
        <w:jc w:val="center"/>
        <w:textAlignment w:val="baseline"/>
        <w:rPr>
          <w:rFonts w:ascii="Arial" w:eastAsia="Times New Roman" w:hAnsi="Arial" w:cs="Arial"/>
          <w:color w:val="303030"/>
          <w:sz w:val="23"/>
          <w:szCs w:val="23"/>
        </w:rPr>
      </w:pPr>
      <w:proofErr w:type="spellStart"/>
      <w:proofErr w:type="gramStart"/>
      <w:r w:rsidRPr="00940915">
        <w:rPr>
          <w:rFonts w:ascii="Arial" w:eastAsia="Times New Roman" w:hAnsi="Arial" w:cs="Arial"/>
          <w:color w:val="303030"/>
          <w:sz w:val="23"/>
          <w:szCs w:val="23"/>
        </w:rPr>
        <w:t>x</w:t>
      </w:r>
      <w:r w:rsidRPr="00940915">
        <w:rPr>
          <w:rFonts w:ascii="Arial" w:eastAsia="Times New Roman" w:hAnsi="Arial" w:cs="Arial"/>
          <w:color w:val="303030"/>
          <w:sz w:val="23"/>
          <w:szCs w:val="23"/>
          <w:vertAlign w:val="subscript"/>
        </w:rPr>
        <w:t>p</w:t>
      </w:r>
      <w:proofErr w:type="spellEnd"/>
      <w:proofErr w:type="gramEnd"/>
      <w:r w:rsidRPr="00940915">
        <w:rPr>
          <w:rFonts w:ascii="Arial" w:eastAsia="Times New Roman" w:hAnsi="Arial" w:cs="Arial"/>
          <w:color w:val="303030"/>
          <w:sz w:val="23"/>
          <w:szCs w:val="23"/>
        </w:rPr>
        <w:t xml:space="preserve"> + </w:t>
      </w:r>
      <w:proofErr w:type="spellStart"/>
      <w:r w:rsidRPr="00940915">
        <w:rPr>
          <w:rFonts w:ascii="Arial" w:eastAsia="Times New Roman" w:hAnsi="Arial" w:cs="Arial"/>
          <w:color w:val="303030"/>
          <w:sz w:val="23"/>
          <w:szCs w:val="23"/>
        </w:rPr>
        <w:t>x</w:t>
      </w:r>
      <w:r w:rsidRPr="00940915">
        <w:rPr>
          <w:rFonts w:ascii="Arial" w:eastAsia="Times New Roman" w:hAnsi="Arial" w:cs="Arial"/>
          <w:color w:val="303030"/>
          <w:sz w:val="23"/>
          <w:szCs w:val="23"/>
          <w:vertAlign w:val="subscript"/>
        </w:rPr>
        <w:t>q</w:t>
      </w:r>
      <w:proofErr w:type="spellEnd"/>
      <w:r w:rsidRPr="00940915">
        <w:rPr>
          <w:rFonts w:ascii="Arial" w:eastAsia="Times New Roman" w:hAnsi="Arial" w:cs="Arial"/>
          <w:color w:val="303030"/>
          <w:sz w:val="23"/>
          <w:szCs w:val="23"/>
        </w:rPr>
        <w:t xml:space="preserve"> &gt;= min </w:t>
      </w:r>
      <w:proofErr w:type="spellStart"/>
      <w:r w:rsidRPr="00940915">
        <w:rPr>
          <w:rFonts w:ascii="Arial" w:eastAsia="Times New Roman" w:hAnsi="Arial" w:cs="Arial"/>
          <w:color w:val="303030"/>
          <w:sz w:val="23"/>
          <w:szCs w:val="23"/>
        </w:rPr>
        <w:t>y</w:t>
      </w:r>
      <w:r w:rsidRPr="00940915">
        <w:rPr>
          <w:rFonts w:ascii="Arial" w:eastAsia="Times New Roman" w:hAnsi="Arial" w:cs="Arial"/>
          <w:color w:val="303030"/>
          <w:sz w:val="23"/>
          <w:szCs w:val="23"/>
          <w:vertAlign w:val="subscript"/>
        </w:rPr>
        <w:t>k</w:t>
      </w:r>
      <w:proofErr w:type="spellEnd"/>
      <w:r w:rsidRPr="00940915">
        <w:rPr>
          <w:rFonts w:ascii="Arial" w:eastAsia="Times New Roman" w:hAnsi="Arial" w:cs="Arial"/>
          <w:color w:val="303030"/>
          <w:sz w:val="23"/>
          <w:szCs w:val="23"/>
        </w:rPr>
        <w:t> where k ≠ p, q</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Thus, Correct Option is (B).</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NOTE-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numPr>
          <w:ilvl w:val="0"/>
          <w:numId w:val="35"/>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It is very important to note that the above condition is just a necessary condition and not at all a sufficient condition to avoid the deadlock.</w:t>
      </w:r>
    </w:p>
    <w:p w:rsidR="00940915" w:rsidRPr="00940915" w:rsidRDefault="00940915" w:rsidP="00940915">
      <w:pPr>
        <w:numPr>
          <w:ilvl w:val="0"/>
          <w:numId w:val="35"/>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 above condition just ensures that the system is able to proceed from the current state.</w:t>
      </w:r>
    </w:p>
    <w:p w:rsidR="00940915" w:rsidRPr="00940915" w:rsidRDefault="00940915" w:rsidP="00940915">
      <w:pPr>
        <w:numPr>
          <w:ilvl w:val="0"/>
          <w:numId w:val="35"/>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lastRenderedPageBreak/>
        <w:t>It does not guarantee that there won’t be a deadlock before all the other processes are finished.</w:t>
      </w:r>
    </w:p>
    <w:p w:rsidR="00940915" w:rsidRPr="00940915" w:rsidRDefault="00940915" w:rsidP="00940915">
      <w:pPr>
        <w:numPr>
          <w:ilvl w:val="0"/>
          <w:numId w:val="35"/>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The sufficient condition to avoid the deadlock would be either </w:t>
      </w:r>
      <w:proofErr w:type="spellStart"/>
      <w:r w:rsidRPr="00940915">
        <w:rPr>
          <w:rFonts w:ascii="Arial" w:eastAsia="Times New Roman" w:hAnsi="Arial" w:cs="Arial"/>
          <w:color w:val="303030"/>
          <w:sz w:val="23"/>
          <w:szCs w:val="23"/>
        </w:rPr>
        <w:t>x</w:t>
      </w:r>
      <w:r w:rsidRPr="00940915">
        <w:rPr>
          <w:rFonts w:ascii="Arial" w:eastAsia="Times New Roman" w:hAnsi="Arial" w:cs="Arial"/>
          <w:color w:val="303030"/>
          <w:sz w:val="23"/>
          <w:szCs w:val="23"/>
          <w:vertAlign w:val="subscript"/>
        </w:rPr>
        <w:t>p</w:t>
      </w:r>
      <w:proofErr w:type="spellEnd"/>
      <w:r w:rsidRPr="00940915">
        <w:rPr>
          <w:rFonts w:ascii="Arial" w:eastAsia="Times New Roman" w:hAnsi="Arial" w:cs="Arial"/>
          <w:color w:val="303030"/>
          <w:sz w:val="23"/>
          <w:szCs w:val="23"/>
        </w:rPr>
        <w:t xml:space="preserve"> + </w:t>
      </w:r>
      <w:proofErr w:type="spellStart"/>
      <w:r w:rsidRPr="00940915">
        <w:rPr>
          <w:rFonts w:ascii="Arial" w:eastAsia="Times New Roman" w:hAnsi="Arial" w:cs="Arial"/>
          <w:color w:val="303030"/>
          <w:sz w:val="23"/>
          <w:szCs w:val="23"/>
        </w:rPr>
        <w:t>x</w:t>
      </w:r>
      <w:r w:rsidRPr="00940915">
        <w:rPr>
          <w:rFonts w:ascii="Arial" w:eastAsia="Times New Roman" w:hAnsi="Arial" w:cs="Arial"/>
          <w:color w:val="303030"/>
          <w:sz w:val="23"/>
          <w:szCs w:val="23"/>
          <w:vertAlign w:val="subscript"/>
        </w:rPr>
        <w:t>q</w:t>
      </w:r>
      <w:proofErr w:type="spellEnd"/>
      <w:r w:rsidRPr="00940915">
        <w:rPr>
          <w:rFonts w:ascii="Arial" w:eastAsia="Times New Roman" w:hAnsi="Arial" w:cs="Arial"/>
          <w:color w:val="303030"/>
          <w:sz w:val="23"/>
          <w:szCs w:val="23"/>
        </w:rPr>
        <w:t xml:space="preserve"> &gt;= ∑ </w:t>
      </w:r>
      <w:proofErr w:type="spellStart"/>
      <w:r w:rsidRPr="00940915">
        <w:rPr>
          <w:rFonts w:ascii="Arial" w:eastAsia="Times New Roman" w:hAnsi="Arial" w:cs="Arial"/>
          <w:color w:val="303030"/>
          <w:sz w:val="23"/>
          <w:szCs w:val="23"/>
        </w:rPr>
        <w:t>y</w:t>
      </w:r>
      <w:r w:rsidRPr="00940915">
        <w:rPr>
          <w:rFonts w:ascii="Arial" w:eastAsia="Times New Roman" w:hAnsi="Arial" w:cs="Arial"/>
          <w:color w:val="303030"/>
          <w:sz w:val="23"/>
          <w:szCs w:val="23"/>
          <w:vertAlign w:val="subscript"/>
        </w:rPr>
        <w:t>i</w:t>
      </w:r>
      <w:proofErr w:type="spellEnd"/>
      <w:r w:rsidRPr="00940915">
        <w:rPr>
          <w:rFonts w:ascii="Arial" w:eastAsia="Times New Roman" w:hAnsi="Arial" w:cs="Arial"/>
          <w:color w:val="303030"/>
          <w:sz w:val="23"/>
          <w:szCs w:val="23"/>
        </w:rPr>
        <w:t> or </w:t>
      </w:r>
      <w:proofErr w:type="spellStart"/>
      <w:r w:rsidRPr="00940915">
        <w:rPr>
          <w:rFonts w:ascii="Arial" w:eastAsia="Times New Roman" w:hAnsi="Arial" w:cs="Arial"/>
          <w:color w:val="303030"/>
          <w:sz w:val="23"/>
          <w:szCs w:val="23"/>
        </w:rPr>
        <w:t>x</w:t>
      </w:r>
      <w:r w:rsidRPr="00940915">
        <w:rPr>
          <w:rFonts w:ascii="Arial" w:eastAsia="Times New Roman" w:hAnsi="Arial" w:cs="Arial"/>
          <w:color w:val="303030"/>
          <w:sz w:val="23"/>
          <w:szCs w:val="23"/>
          <w:vertAlign w:val="subscript"/>
        </w:rPr>
        <w:t>p</w:t>
      </w:r>
      <w:proofErr w:type="spellEnd"/>
      <w:r w:rsidRPr="00940915">
        <w:rPr>
          <w:rFonts w:ascii="Arial" w:eastAsia="Times New Roman" w:hAnsi="Arial" w:cs="Arial"/>
          <w:color w:val="303030"/>
          <w:sz w:val="23"/>
          <w:szCs w:val="23"/>
        </w:rPr>
        <w:t xml:space="preserve"> + </w:t>
      </w:r>
      <w:proofErr w:type="spellStart"/>
      <w:r w:rsidRPr="00940915">
        <w:rPr>
          <w:rFonts w:ascii="Arial" w:eastAsia="Times New Roman" w:hAnsi="Arial" w:cs="Arial"/>
          <w:color w:val="303030"/>
          <w:sz w:val="23"/>
          <w:szCs w:val="23"/>
        </w:rPr>
        <w:t>x</w:t>
      </w:r>
      <w:r w:rsidRPr="00940915">
        <w:rPr>
          <w:rFonts w:ascii="Arial" w:eastAsia="Times New Roman" w:hAnsi="Arial" w:cs="Arial"/>
          <w:color w:val="303030"/>
          <w:sz w:val="23"/>
          <w:szCs w:val="23"/>
          <w:vertAlign w:val="subscript"/>
        </w:rPr>
        <w:t>q</w:t>
      </w:r>
      <w:proofErr w:type="spellEnd"/>
      <w:r w:rsidRPr="00940915">
        <w:rPr>
          <w:rFonts w:ascii="Arial" w:eastAsia="Times New Roman" w:hAnsi="Arial" w:cs="Arial"/>
          <w:color w:val="303030"/>
          <w:sz w:val="23"/>
          <w:szCs w:val="23"/>
        </w:rPr>
        <w:t xml:space="preserve"> &gt;= max </w:t>
      </w:r>
      <w:proofErr w:type="spellStart"/>
      <w:r w:rsidRPr="00940915">
        <w:rPr>
          <w:rFonts w:ascii="Arial" w:eastAsia="Times New Roman" w:hAnsi="Arial" w:cs="Arial"/>
          <w:color w:val="303030"/>
          <w:sz w:val="23"/>
          <w:szCs w:val="23"/>
        </w:rPr>
        <w:t>y</w:t>
      </w:r>
      <w:r w:rsidRPr="00940915">
        <w:rPr>
          <w:rFonts w:ascii="Arial" w:eastAsia="Times New Roman" w:hAnsi="Arial" w:cs="Arial"/>
          <w:color w:val="303030"/>
          <w:sz w:val="23"/>
          <w:szCs w:val="23"/>
          <w:vertAlign w:val="subscript"/>
        </w:rPr>
        <w:t>k</w:t>
      </w:r>
      <w:r w:rsidRPr="00940915">
        <w:rPr>
          <w:rFonts w:ascii="Arial" w:eastAsia="Times New Roman" w:hAnsi="Arial" w:cs="Arial"/>
          <w:color w:val="303030"/>
          <w:sz w:val="23"/>
          <w:szCs w:val="23"/>
        </w:rPr>
        <w:t>where</w:t>
      </w:r>
      <w:proofErr w:type="spellEnd"/>
      <w:r w:rsidRPr="00940915">
        <w:rPr>
          <w:rFonts w:ascii="Arial" w:eastAsia="Times New Roman" w:hAnsi="Arial" w:cs="Arial"/>
          <w:color w:val="303030"/>
          <w:sz w:val="23"/>
          <w:szCs w:val="23"/>
        </w:rPr>
        <w:t xml:space="preserve"> k ≠ p, q.</w:t>
      </w:r>
    </w:p>
    <w:p w:rsidR="00D72317" w:rsidRDefault="00D72317"/>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PRACTICE PROBLEMS BASED ON BANKER’S ALGORITHM-</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Problem-01:</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A single processor system has three resource types X, Y and Z, which are shared by three processes. There are 5 units of each resource type. Consider the following scenario, where the column </w:t>
      </w:r>
      <w:proofErr w:type="spellStart"/>
      <w:r w:rsidRPr="00940915">
        <w:rPr>
          <w:rFonts w:ascii="Arial" w:eastAsia="Times New Roman" w:hAnsi="Arial" w:cs="Arial"/>
          <w:color w:val="303030"/>
          <w:sz w:val="23"/>
          <w:szCs w:val="23"/>
        </w:rPr>
        <w:t>alloc</w:t>
      </w:r>
      <w:proofErr w:type="spellEnd"/>
      <w:r w:rsidRPr="00940915">
        <w:rPr>
          <w:rFonts w:ascii="Arial" w:eastAsia="Times New Roman" w:hAnsi="Arial" w:cs="Arial"/>
          <w:color w:val="303030"/>
          <w:sz w:val="23"/>
          <w:szCs w:val="23"/>
        </w:rPr>
        <w:t xml:space="preserve"> denotes the number of units of each resource type allocated to each process, and the column request denotes the number of units of each resource type requested by a process in order to complete execution. Which of these processes will finish LAST?</w:t>
      </w:r>
    </w:p>
    <w:p w:rsidR="00940915" w:rsidRPr="00940915" w:rsidRDefault="00940915" w:rsidP="00940915">
      <w:pPr>
        <w:numPr>
          <w:ilvl w:val="0"/>
          <w:numId w:val="36"/>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P0</w:t>
      </w:r>
    </w:p>
    <w:p w:rsidR="00940915" w:rsidRPr="00940915" w:rsidRDefault="00940915" w:rsidP="00940915">
      <w:pPr>
        <w:numPr>
          <w:ilvl w:val="0"/>
          <w:numId w:val="36"/>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P1</w:t>
      </w:r>
    </w:p>
    <w:p w:rsidR="00940915" w:rsidRPr="00940915" w:rsidRDefault="00940915" w:rsidP="00940915">
      <w:pPr>
        <w:numPr>
          <w:ilvl w:val="0"/>
          <w:numId w:val="36"/>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P2</w:t>
      </w:r>
    </w:p>
    <w:p w:rsidR="00940915" w:rsidRPr="00940915" w:rsidRDefault="00940915" w:rsidP="00940915">
      <w:pPr>
        <w:numPr>
          <w:ilvl w:val="0"/>
          <w:numId w:val="36"/>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None of the above since the system is in a deadlock</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tbl>
      <w:tblPr>
        <w:tblW w:w="753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083"/>
        <w:gridCol w:w="1067"/>
        <w:gridCol w:w="1067"/>
        <w:gridCol w:w="1082"/>
        <w:gridCol w:w="1082"/>
        <w:gridCol w:w="1067"/>
        <w:gridCol w:w="1082"/>
      </w:tblGrid>
      <w:tr w:rsidR="00940915" w:rsidRPr="00940915" w:rsidTr="00940915">
        <w:trPr>
          <w:trHeight w:val="330"/>
        </w:trPr>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p>
        </w:tc>
        <w:tc>
          <w:tcPr>
            <w:tcW w:w="3210" w:type="dxa"/>
            <w:gridSpan w:val="3"/>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proofErr w:type="spellStart"/>
            <w:r w:rsidRPr="00940915">
              <w:rPr>
                <w:rFonts w:ascii="Arial" w:eastAsia="Times New Roman" w:hAnsi="Arial" w:cs="Arial"/>
                <w:b/>
                <w:bCs/>
                <w:color w:val="303030"/>
                <w:sz w:val="24"/>
                <w:szCs w:val="24"/>
              </w:rPr>
              <w:t>Alloc</w:t>
            </w:r>
            <w:proofErr w:type="spellEnd"/>
          </w:p>
        </w:tc>
        <w:tc>
          <w:tcPr>
            <w:tcW w:w="3225" w:type="dxa"/>
            <w:gridSpan w:val="3"/>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Request</w:t>
            </w:r>
          </w:p>
        </w:tc>
      </w:tr>
      <w:tr w:rsidR="00940915" w:rsidRPr="00940915" w:rsidTr="00940915">
        <w:trPr>
          <w:trHeight w:val="330"/>
        </w:trPr>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p>
        </w:tc>
        <w:tc>
          <w:tcPr>
            <w:tcW w:w="106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X</w:t>
            </w:r>
          </w:p>
        </w:tc>
        <w:tc>
          <w:tcPr>
            <w:tcW w:w="106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Y</w:t>
            </w:r>
          </w:p>
        </w:tc>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Z</w:t>
            </w:r>
          </w:p>
        </w:tc>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X</w:t>
            </w:r>
          </w:p>
        </w:tc>
        <w:tc>
          <w:tcPr>
            <w:tcW w:w="106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Y</w:t>
            </w:r>
          </w:p>
        </w:tc>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Z</w:t>
            </w:r>
          </w:p>
        </w:tc>
      </w:tr>
      <w:tr w:rsidR="00940915" w:rsidRPr="00940915" w:rsidTr="00940915">
        <w:trPr>
          <w:trHeight w:val="330"/>
        </w:trPr>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P0</w:t>
            </w:r>
          </w:p>
        </w:tc>
        <w:tc>
          <w:tcPr>
            <w:tcW w:w="106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106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106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r>
      <w:tr w:rsidR="00940915" w:rsidRPr="00940915" w:rsidTr="00940915">
        <w:trPr>
          <w:trHeight w:val="330"/>
        </w:trPr>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P1</w:t>
            </w:r>
          </w:p>
        </w:tc>
        <w:tc>
          <w:tcPr>
            <w:tcW w:w="106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106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106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r>
      <w:tr w:rsidR="00940915" w:rsidRPr="00940915" w:rsidTr="00940915">
        <w:trPr>
          <w:trHeight w:val="330"/>
        </w:trPr>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P2</w:t>
            </w:r>
          </w:p>
        </w:tc>
        <w:tc>
          <w:tcPr>
            <w:tcW w:w="106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106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106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r>
    </w:tbl>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Solution-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lastRenderedPageBreak/>
        <w:t>According to question-</w:t>
      </w:r>
    </w:p>
    <w:p w:rsidR="00940915" w:rsidRPr="00940915" w:rsidRDefault="00940915" w:rsidP="00940915">
      <w:pPr>
        <w:numPr>
          <w:ilvl w:val="0"/>
          <w:numId w:val="37"/>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Total = [ X Y Z ] = [ 5 </w:t>
      </w:r>
      <w:proofErr w:type="spellStart"/>
      <w:r w:rsidRPr="00940915">
        <w:rPr>
          <w:rFonts w:ascii="Arial" w:eastAsia="Times New Roman" w:hAnsi="Arial" w:cs="Arial"/>
          <w:color w:val="303030"/>
          <w:sz w:val="23"/>
          <w:szCs w:val="23"/>
        </w:rPr>
        <w:t>5</w:t>
      </w:r>
      <w:proofErr w:type="spellEnd"/>
      <w:r w:rsidRPr="00940915">
        <w:rPr>
          <w:rFonts w:ascii="Arial" w:eastAsia="Times New Roman" w:hAnsi="Arial" w:cs="Arial"/>
          <w:color w:val="303030"/>
          <w:sz w:val="23"/>
          <w:szCs w:val="23"/>
        </w:rPr>
        <w:t xml:space="preserve"> </w:t>
      </w:r>
      <w:proofErr w:type="spellStart"/>
      <w:r w:rsidRPr="00940915">
        <w:rPr>
          <w:rFonts w:ascii="Arial" w:eastAsia="Times New Roman" w:hAnsi="Arial" w:cs="Arial"/>
          <w:color w:val="303030"/>
          <w:sz w:val="23"/>
          <w:szCs w:val="23"/>
        </w:rPr>
        <w:t>5</w:t>
      </w:r>
      <w:proofErr w:type="spellEnd"/>
      <w:r w:rsidRPr="00940915">
        <w:rPr>
          <w:rFonts w:ascii="Arial" w:eastAsia="Times New Roman" w:hAnsi="Arial" w:cs="Arial"/>
          <w:color w:val="303030"/>
          <w:sz w:val="23"/>
          <w:szCs w:val="23"/>
        </w:rPr>
        <w:t xml:space="preserve"> ]</w:t>
      </w:r>
    </w:p>
    <w:p w:rsidR="00940915" w:rsidRPr="00940915" w:rsidRDefault="00940915" w:rsidP="00940915">
      <w:pPr>
        <w:numPr>
          <w:ilvl w:val="0"/>
          <w:numId w:val="37"/>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Total _</w:t>
      </w:r>
      <w:proofErr w:type="spellStart"/>
      <w:r w:rsidRPr="00940915">
        <w:rPr>
          <w:rFonts w:ascii="Arial" w:eastAsia="Times New Roman" w:hAnsi="Arial" w:cs="Arial"/>
          <w:color w:val="303030"/>
          <w:sz w:val="23"/>
          <w:szCs w:val="23"/>
        </w:rPr>
        <w:t>Alloc</w:t>
      </w:r>
      <w:proofErr w:type="spellEnd"/>
      <w:r w:rsidRPr="00940915">
        <w:rPr>
          <w:rFonts w:ascii="Arial" w:eastAsia="Times New Roman" w:hAnsi="Arial" w:cs="Arial"/>
          <w:color w:val="303030"/>
          <w:sz w:val="23"/>
          <w:szCs w:val="23"/>
        </w:rPr>
        <w:t xml:space="preserve"> = [ X Y Z ] = [5 4 3]</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Now,</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Available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 Total – </w:t>
      </w:r>
      <w:proofErr w:type="spellStart"/>
      <w:r w:rsidRPr="00940915">
        <w:rPr>
          <w:rFonts w:ascii="Arial" w:eastAsia="Times New Roman" w:hAnsi="Arial" w:cs="Arial"/>
          <w:color w:val="303030"/>
          <w:sz w:val="23"/>
          <w:szCs w:val="23"/>
        </w:rPr>
        <w:t>Total_Alloc</w:t>
      </w:r>
      <w:proofErr w:type="spellEnd"/>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roofErr w:type="gramStart"/>
      <w:r w:rsidRPr="00940915">
        <w:rPr>
          <w:rFonts w:ascii="Arial" w:eastAsia="Times New Roman" w:hAnsi="Arial" w:cs="Arial"/>
          <w:color w:val="303030"/>
          <w:sz w:val="23"/>
          <w:szCs w:val="23"/>
        </w:rPr>
        <w:t>[ 5</w:t>
      </w:r>
      <w:proofErr w:type="gramEnd"/>
      <w:r w:rsidRPr="00940915">
        <w:rPr>
          <w:rFonts w:ascii="Arial" w:eastAsia="Times New Roman" w:hAnsi="Arial" w:cs="Arial"/>
          <w:color w:val="303030"/>
          <w:sz w:val="23"/>
          <w:szCs w:val="23"/>
        </w:rPr>
        <w:t xml:space="preserve"> </w:t>
      </w:r>
      <w:proofErr w:type="spellStart"/>
      <w:r w:rsidRPr="00940915">
        <w:rPr>
          <w:rFonts w:ascii="Arial" w:eastAsia="Times New Roman" w:hAnsi="Arial" w:cs="Arial"/>
          <w:color w:val="303030"/>
          <w:sz w:val="23"/>
          <w:szCs w:val="23"/>
        </w:rPr>
        <w:t>5</w:t>
      </w:r>
      <w:proofErr w:type="spellEnd"/>
      <w:r w:rsidRPr="00940915">
        <w:rPr>
          <w:rFonts w:ascii="Arial" w:eastAsia="Times New Roman" w:hAnsi="Arial" w:cs="Arial"/>
          <w:color w:val="303030"/>
          <w:sz w:val="23"/>
          <w:szCs w:val="23"/>
        </w:rPr>
        <w:t xml:space="preserve"> </w:t>
      </w:r>
      <w:proofErr w:type="spellStart"/>
      <w:r w:rsidRPr="00940915">
        <w:rPr>
          <w:rFonts w:ascii="Arial" w:eastAsia="Times New Roman" w:hAnsi="Arial" w:cs="Arial"/>
          <w:color w:val="303030"/>
          <w:sz w:val="23"/>
          <w:szCs w:val="23"/>
        </w:rPr>
        <w:t>5</w:t>
      </w:r>
      <w:proofErr w:type="spellEnd"/>
      <w:r w:rsidRPr="00940915">
        <w:rPr>
          <w:rFonts w:ascii="Arial" w:eastAsia="Times New Roman" w:hAnsi="Arial" w:cs="Arial"/>
          <w:color w:val="303030"/>
          <w:sz w:val="23"/>
          <w:szCs w:val="23"/>
        </w:rPr>
        <w:t xml:space="preserve"> ] – [5 4 3]</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 </w:t>
      </w:r>
      <w:proofErr w:type="gramStart"/>
      <w:r w:rsidRPr="00940915">
        <w:rPr>
          <w:rFonts w:ascii="Arial" w:eastAsia="Times New Roman" w:hAnsi="Arial" w:cs="Arial"/>
          <w:color w:val="303030"/>
          <w:sz w:val="23"/>
          <w:szCs w:val="23"/>
        </w:rPr>
        <w:t>[ 0</w:t>
      </w:r>
      <w:proofErr w:type="gramEnd"/>
      <w:r w:rsidRPr="00940915">
        <w:rPr>
          <w:rFonts w:ascii="Arial" w:eastAsia="Times New Roman" w:hAnsi="Arial" w:cs="Arial"/>
          <w:color w:val="303030"/>
          <w:sz w:val="23"/>
          <w:szCs w:val="23"/>
        </w:rPr>
        <w:t xml:space="preserve"> 1 2 ]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Step-01:</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numPr>
          <w:ilvl w:val="0"/>
          <w:numId w:val="38"/>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With the instances available currently, only the requirement of the process P1 can be satisfied.</w:t>
      </w:r>
    </w:p>
    <w:p w:rsidR="00940915" w:rsidRPr="00940915" w:rsidRDefault="00940915" w:rsidP="00940915">
      <w:pPr>
        <w:numPr>
          <w:ilvl w:val="0"/>
          <w:numId w:val="38"/>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So, process P1 is allocated the requested resources.</w:t>
      </w:r>
    </w:p>
    <w:p w:rsidR="00940915" w:rsidRPr="00940915" w:rsidRDefault="00940915" w:rsidP="00940915">
      <w:pPr>
        <w:numPr>
          <w:ilvl w:val="0"/>
          <w:numId w:val="38"/>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It completes its execution and then free up the instances of resources held by it.</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Available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 </w:t>
      </w:r>
      <w:proofErr w:type="gramStart"/>
      <w:r w:rsidRPr="00940915">
        <w:rPr>
          <w:rFonts w:ascii="Arial" w:eastAsia="Times New Roman" w:hAnsi="Arial" w:cs="Arial"/>
          <w:color w:val="303030"/>
          <w:sz w:val="23"/>
          <w:szCs w:val="23"/>
        </w:rPr>
        <w:t>[ 0</w:t>
      </w:r>
      <w:proofErr w:type="gramEnd"/>
      <w:r w:rsidRPr="00940915">
        <w:rPr>
          <w:rFonts w:ascii="Arial" w:eastAsia="Times New Roman" w:hAnsi="Arial" w:cs="Arial"/>
          <w:color w:val="303030"/>
          <w:sz w:val="23"/>
          <w:szCs w:val="23"/>
        </w:rPr>
        <w:t xml:space="preserve"> 1 2 ] + [ 2 0 1]</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 </w:t>
      </w:r>
      <w:proofErr w:type="gramStart"/>
      <w:r w:rsidRPr="00940915">
        <w:rPr>
          <w:rFonts w:ascii="Arial" w:eastAsia="Times New Roman" w:hAnsi="Arial" w:cs="Arial"/>
          <w:color w:val="303030"/>
          <w:sz w:val="23"/>
          <w:szCs w:val="23"/>
        </w:rPr>
        <w:t>[ 2</w:t>
      </w:r>
      <w:proofErr w:type="gramEnd"/>
      <w:r w:rsidRPr="00940915">
        <w:rPr>
          <w:rFonts w:ascii="Arial" w:eastAsia="Times New Roman" w:hAnsi="Arial" w:cs="Arial"/>
          <w:color w:val="303030"/>
          <w:sz w:val="23"/>
          <w:szCs w:val="23"/>
        </w:rPr>
        <w:t xml:space="preserve"> 1 3 ]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Step-02:</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numPr>
          <w:ilvl w:val="0"/>
          <w:numId w:val="39"/>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With the instances available currently, only the requirement of the process P0 can be satisfied.</w:t>
      </w:r>
    </w:p>
    <w:p w:rsidR="00940915" w:rsidRPr="00940915" w:rsidRDefault="00940915" w:rsidP="00940915">
      <w:pPr>
        <w:numPr>
          <w:ilvl w:val="0"/>
          <w:numId w:val="39"/>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So, process P0 is allocated the requested resources.</w:t>
      </w:r>
    </w:p>
    <w:p w:rsidR="00940915" w:rsidRPr="00940915" w:rsidRDefault="00940915" w:rsidP="00940915">
      <w:pPr>
        <w:numPr>
          <w:ilvl w:val="0"/>
          <w:numId w:val="39"/>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It completes its execution and then free up the instances of resources held by it.</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Available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roofErr w:type="gramStart"/>
      <w:r w:rsidRPr="00940915">
        <w:rPr>
          <w:rFonts w:ascii="Arial" w:eastAsia="Times New Roman" w:hAnsi="Arial" w:cs="Arial"/>
          <w:color w:val="303030"/>
          <w:sz w:val="23"/>
          <w:szCs w:val="23"/>
        </w:rPr>
        <w:t>[ 2</w:t>
      </w:r>
      <w:proofErr w:type="gramEnd"/>
      <w:r w:rsidRPr="00940915">
        <w:rPr>
          <w:rFonts w:ascii="Arial" w:eastAsia="Times New Roman" w:hAnsi="Arial" w:cs="Arial"/>
          <w:color w:val="303030"/>
          <w:sz w:val="23"/>
          <w:szCs w:val="23"/>
        </w:rPr>
        <w:t xml:space="preserve"> 1 3 ] + [ 1 2 1 ]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lastRenderedPageBreak/>
        <w:t xml:space="preserve">= </w:t>
      </w:r>
      <w:proofErr w:type="gramStart"/>
      <w:r w:rsidRPr="00940915">
        <w:rPr>
          <w:rFonts w:ascii="Arial" w:eastAsia="Times New Roman" w:hAnsi="Arial" w:cs="Arial"/>
          <w:color w:val="303030"/>
          <w:sz w:val="23"/>
          <w:szCs w:val="23"/>
        </w:rPr>
        <w:t>[ 3</w:t>
      </w:r>
      <w:proofErr w:type="gramEnd"/>
      <w:r w:rsidRPr="00940915">
        <w:rPr>
          <w:rFonts w:ascii="Arial" w:eastAsia="Times New Roman" w:hAnsi="Arial" w:cs="Arial"/>
          <w:color w:val="303030"/>
          <w:sz w:val="23"/>
          <w:szCs w:val="23"/>
        </w:rPr>
        <w:t xml:space="preserve"> </w:t>
      </w:r>
      <w:proofErr w:type="spellStart"/>
      <w:r w:rsidRPr="00940915">
        <w:rPr>
          <w:rFonts w:ascii="Arial" w:eastAsia="Times New Roman" w:hAnsi="Arial" w:cs="Arial"/>
          <w:color w:val="303030"/>
          <w:sz w:val="23"/>
          <w:szCs w:val="23"/>
        </w:rPr>
        <w:t>3</w:t>
      </w:r>
      <w:proofErr w:type="spellEnd"/>
      <w:r w:rsidRPr="00940915">
        <w:rPr>
          <w:rFonts w:ascii="Arial" w:eastAsia="Times New Roman" w:hAnsi="Arial" w:cs="Arial"/>
          <w:color w:val="303030"/>
          <w:sz w:val="23"/>
          <w:szCs w:val="23"/>
        </w:rPr>
        <w:t xml:space="preserve"> 4 ]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Step-03:</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numPr>
          <w:ilvl w:val="0"/>
          <w:numId w:val="40"/>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With the instances available currently, the requirement of the process P2 can be satisfied.</w:t>
      </w:r>
    </w:p>
    <w:p w:rsidR="00940915" w:rsidRPr="00940915" w:rsidRDefault="00940915" w:rsidP="00940915">
      <w:pPr>
        <w:numPr>
          <w:ilvl w:val="0"/>
          <w:numId w:val="40"/>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So, process P2 is allocated the requested resources.</w:t>
      </w:r>
    </w:p>
    <w:p w:rsidR="00940915" w:rsidRPr="00940915" w:rsidRDefault="00940915" w:rsidP="00940915">
      <w:pPr>
        <w:numPr>
          <w:ilvl w:val="0"/>
          <w:numId w:val="40"/>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It completes its execution and then free up the instances of resources held by it.</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Available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roofErr w:type="gramStart"/>
      <w:r w:rsidRPr="00940915">
        <w:rPr>
          <w:rFonts w:ascii="Arial" w:eastAsia="Times New Roman" w:hAnsi="Arial" w:cs="Arial"/>
          <w:color w:val="303030"/>
          <w:sz w:val="23"/>
          <w:szCs w:val="23"/>
        </w:rPr>
        <w:t>[ 3</w:t>
      </w:r>
      <w:proofErr w:type="gramEnd"/>
      <w:r w:rsidRPr="00940915">
        <w:rPr>
          <w:rFonts w:ascii="Arial" w:eastAsia="Times New Roman" w:hAnsi="Arial" w:cs="Arial"/>
          <w:color w:val="303030"/>
          <w:sz w:val="23"/>
          <w:szCs w:val="23"/>
        </w:rPr>
        <w:t xml:space="preserve"> 3 4 ] + [ 2 </w:t>
      </w:r>
      <w:proofErr w:type="spellStart"/>
      <w:r w:rsidRPr="00940915">
        <w:rPr>
          <w:rFonts w:ascii="Arial" w:eastAsia="Times New Roman" w:hAnsi="Arial" w:cs="Arial"/>
          <w:color w:val="303030"/>
          <w:sz w:val="23"/>
          <w:szCs w:val="23"/>
        </w:rPr>
        <w:t>2</w:t>
      </w:r>
      <w:proofErr w:type="spellEnd"/>
      <w:r w:rsidRPr="00940915">
        <w:rPr>
          <w:rFonts w:ascii="Arial" w:eastAsia="Times New Roman" w:hAnsi="Arial" w:cs="Arial"/>
          <w:color w:val="303030"/>
          <w:sz w:val="23"/>
          <w:szCs w:val="23"/>
        </w:rPr>
        <w:t xml:space="preserve"> 1 ]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 </w:t>
      </w:r>
      <w:proofErr w:type="gramStart"/>
      <w:r w:rsidRPr="00940915">
        <w:rPr>
          <w:rFonts w:ascii="Arial" w:eastAsia="Times New Roman" w:hAnsi="Arial" w:cs="Arial"/>
          <w:color w:val="303030"/>
          <w:sz w:val="23"/>
          <w:szCs w:val="23"/>
        </w:rPr>
        <w:t>[ 5</w:t>
      </w:r>
      <w:proofErr w:type="gramEnd"/>
      <w:r w:rsidRPr="00940915">
        <w:rPr>
          <w:rFonts w:ascii="Arial" w:eastAsia="Times New Roman" w:hAnsi="Arial" w:cs="Arial"/>
          <w:color w:val="303030"/>
          <w:sz w:val="23"/>
          <w:szCs w:val="23"/>
        </w:rPr>
        <w:t xml:space="preserve"> </w:t>
      </w:r>
      <w:proofErr w:type="spellStart"/>
      <w:r w:rsidRPr="00940915">
        <w:rPr>
          <w:rFonts w:ascii="Arial" w:eastAsia="Times New Roman" w:hAnsi="Arial" w:cs="Arial"/>
          <w:color w:val="303030"/>
          <w:sz w:val="23"/>
          <w:szCs w:val="23"/>
        </w:rPr>
        <w:t>5</w:t>
      </w:r>
      <w:proofErr w:type="spellEnd"/>
      <w:r w:rsidRPr="00940915">
        <w:rPr>
          <w:rFonts w:ascii="Arial" w:eastAsia="Times New Roman" w:hAnsi="Arial" w:cs="Arial"/>
          <w:color w:val="303030"/>
          <w:sz w:val="23"/>
          <w:szCs w:val="23"/>
        </w:rPr>
        <w:t xml:space="preserve"> </w:t>
      </w:r>
      <w:proofErr w:type="spellStart"/>
      <w:r w:rsidRPr="00940915">
        <w:rPr>
          <w:rFonts w:ascii="Arial" w:eastAsia="Times New Roman" w:hAnsi="Arial" w:cs="Arial"/>
          <w:color w:val="303030"/>
          <w:sz w:val="23"/>
          <w:szCs w:val="23"/>
        </w:rPr>
        <w:t>5</w:t>
      </w:r>
      <w:proofErr w:type="spellEnd"/>
      <w:r w:rsidRPr="00940915">
        <w:rPr>
          <w:rFonts w:ascii="Arial" w:eastAsia="Times New Roman" w:hAnsi="Arial" w:cs="Arial"/>
          <w:color w:val="303030"/>
          <w:sz w:val="23"/>
          <w:szCs w:val="23"/>
        </w:rPr>
        <w:t xml:space="preserve">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Thus,</w:t>
      </w:r>
    </w:p>
    <w:p w:rsidR="00940915" w:rsidRPr="00940915" w:rsidRDefault="00940915" w:rsidP="00940915">
      <w:pPr>
        <w:numPr>
          <w:ilvl w:val="0"/>
          <w:numId w:val="41"/>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There exists a safe sequence P1, P0, P2 in which all the processes can be executed.</w:t>
      </w:r>
    </w:p>
    <w:p w:rsidR="00940915" w:rsidRPr="00940915" w:rsidRDefault="00940915" w:rsidP="00940915">
      <w:pPr>
        <w:numPr>
          <w:ilvl w:val="0"/>
          <w:numId w:val="41"/>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So, the system is in a safe state.</w:t>
      </w:r>
    </w:p>
    <w:p w:rsidR="00940915" w:rsidRPr="00940915" w:rsidRDefault="00940915" w:rsidP="00940915">
      <w:pPr>
        <w:numPr>
          <w:ilvl w:val="0"/>
          <w:numId w:val="41"/>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P2 will be executed at last.</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Thus, Option (C) is correct.</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Problem-02:</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An operating system uses the banker’s algorithm for deadlock avoidance when managing the allocation of three resource types X, Y and Z to three processes P0, P1 and P2. The table given below presents the current system state. Here, the Allocation matrix shows the current number of resources of each type allocated to each process and the Max matrix shows the maximum number of resources of each type required by each process during its execution.</w:t>
      </w:r>
    </w:p>
    <w:tbl>
      <w:tblPr>
        <w:tblW w:w="753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083"/>
        <w:gridCol w:w="1067"/>
        <w:gridCol w:w="1067"/>
        <w:gridCol w:w="1082"/>
        <w:gridCol w:w="1082"/>
        <w:gridCol w:w="1067"/>
        <w:gridCol w:w="1082"/>
      </w:tblGrid>
      <w:tr w:rsidR="00940915" w:rsidRPr="00940915" w:rsidTr="00940915">
        <w:trPr>
          <w:trHeight w:val="330"/>
        </w:trPr>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p>
        </w:tc>
        <w:tc>
          <w:tcPr>
            <w:tcW w:w="3210" w:type="dxa"/>
            <w:gridSpan w:val="3"/>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Allocation</w:t>
            </w:r>
          </w:p>
        </w:tc>
        <w:tc>
          <w:tcPr>
            <w:tcW w:w="3225" w:type="dxa"/>
            <w:gridSpan w:val="3"/>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Max</w:t>
            </w:r>
          </w:p>
        </w:tc>
      </w:tr>
      <w:tr w:rsidR="00940915" w:rsidRPr="00940915" w:rsidTr="00940915">
        <w:trPr>
          <w:trHeight w:val="330"/>
        </w:trPr>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p>
        </w:tc>
        <w:tc>
          <w:tcPr>
            <w:tcW w:w="106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X</w:t>
            </w:r>
          </w:p>
        </w:tc>
        <w:tc>
          <w:tcPr>
            <w:tcW w:w="106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Y</w:t>
            </w:r>
          </w:p>
        </w:tc>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Z</w:t>
            </w:r>
          </w:p>
        </w:tc>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X</w:t>
            </w:r>
          </w:p>
        </w:tc>
        <w:tc>
          <w:tcPr>
            <w:tcW w:w="106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Y</w:t>
            </w:r>
          </w:p>
        </w:tc>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Z</w:t>
            </w:r>
          </w:p>
        </w:tc>
      </w:tr>
      <w:tr w:rsidR="00940915" w:rsidRPr="00940915" w:rsidTr="00940915">
        <w:trPr>
          <w:trHeight w:val="330"/>
        </w:trPr>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lastRenderedPageBreak/>
              <w:t>P0</w:t>
            </w:r>
          </w:p>
        </w:tc>
        <w:tc>
          <w:tcPr>
            <w:tcW w:w="106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106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8</w:t>
            </w:r>
          </w:p>
        </w:tc>
        <w:tc>
          <w:tcPr>
            <w:tcW w:w="106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4</w:t>
            </w:r>
          </w:p>
        </w:tc>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r>
      <w:tr w:rsidR="00940915" w:rsidRPr="00940915" w:rsidTr="00940915">
        <w:trPr>
          <w:trHeight w:val="330"/>
        </w:trPr>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P1</w:t>
            </w:r>
          </w:p>
        </w:tc>
        <w:tc>
          <w:tcPr>
            <w:tcW w:w="106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c>
          <w:tcPr>
            <w:tcW w:w="106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6</w:t>
            </w:r>
          </w:p>
        </w:tc>
        <w:tc>
          <w:tcPr>
            <w:tcW w:w="106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r>
      <w:tr w:rsidR="00940915" w:rsidRPr="00940915" w:rsidTr="00940915">
        <w:trPr>
          <w:trHeight w:val="330"/>
        </w:trPr>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P2</w:t>
            </w:r>
          </w:p>
        </w:tc>
        <w:tc>
          <w:tcPr>
            <w:tcW w:w="106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106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c>
          <w:tcPr>
            <w:tcW w:w="106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r>
    </w:tbl>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There are 3 units of type X, 2 units of type Y and 2 units of type Z still available. The system is currently in safe state. Consider the following independent requests for additional resources in the current state-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REQ1: P0 requests 0 units of X, 0 units of Y and 2 units of Z</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REQ2: P1 requests 2 units of X, 0 units of Y and 0 units of Z</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Which of the following is TRUE?</w:t>
      </w:r>
    </w:p>
    <w:p w:rsidR="00940915" w:rsidRPr="00940915" w:rsidRDefault="00940915" w:rsidP="00940915">
      <w:pPr>
        <w:numPr>
          <w:ilvl w:val="0"/>
          <w:numId w:val="42"/>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Only REQ1 can be permitted</w:t>
      </w:r>
    </w:p>
    <w:p w:rsidR="00940915" w:rsidRPr="00940915" w:rsidRDefault="00940915" w:rsidP="00940915">
      <w:pPr>
        <w:numPr>
          <w:ilvl w:val="0"/>
          <w:numId w:val="42"/>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Only REQ2 can be permitted</w:t>
      </w:r>
    </w:p>
    <w:p w:rsidR="00940915" w:rsidRPr="00940915" w:rsidRDefault="00940915" w:rsidP="00940915">
      <w:pPr>
        <w:numPr>
          <w:ilvl w:val="0"/>
          <w:numId w:val="42"/>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Both REQ1 and REQ2 can be permitted</w:t>
      </w:r>
    </w:p>
    <w:p w:rsidR="00940915" w:rsidRPr="00940915" w:rsidRDefault="00940915" w:rsidP="00940915">
      <w:pPr>
        <w:numPr>
          <w:ilvl w:val="0"/>
          <w:numId w:val="42"/>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Neither REQ1 nor REQ2 can be permitted</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Solution-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According to question,</w:t>
      </w:r>
    </w:p>
    <w:p w:rsidR="00940915" w:rsidRPr="00940915" w:rsidRDefault="00940915" w:rsidP="00940915">
      <w:pPr>
        <w:shd w:val="clear" w:color="auto" w:fill="FFFFFF"/>
        <w:spacing w:before="60" w:after="180" w:line="240" w:lineRule="auto"/>
        <w:jc w:val="center"/>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Available = </w:t>
      </w:r>
      <w:proofErr w:type="gramStart"/>
      <w:r w:rsidRPr="00940915">
        <w:rPr>
          <w:rFonts w:ascii="Arial" w:eastAsia="Times New Roman" w:hAnsi="Arial" w:cs="Arial"/>
          <w:color w:val="303030"/>
          <w:sz w:val="23"/>
          <w:szCs w:val="23"/>
        </w:rPr>
        <w:t>[ X</w:t>
      </w:r>
      <w:proofErr w:type="gramEnd"/>
      <w:r w:rsidRPr="00940915">
        <w:rPr>
          <w:rFonts w:ascii="Arial" w:eastAsia="Times New Roman" w:hAnsi="Arial" w:cs="Arial"/>
          <w:color w:val="303030"/>
          <w:sz w:val="23"/>
          <w:szCs w:val="23"/>
        </w:rPr>
        <w:t xml:space="preserve"> Y Z ] = [ 3 2 </w:t>
      </w:r>
      <w:proofErr w:type="spellStart"/>
      <w:r w:rsidRPr="00940915">
        <w:rPr>
          <w:rFonts w:ascii="Arial" w:eastAsia="Times New Roman" w:hAnsi="Arial" w:cs="Arial"/>
          <w:color w:val="303030"/>
          <w:sz w:val="23"/>
          <w:szCs w:val="23"/>
        </w:rPr>
        <w:t>2</w:t>
      </w:r>
      <w:proofErr w:type="spellEnd"/>
      <w:r w:rsidRPr="00940915">
        <w:rPr>
          <w:rFonts w:ascii="Arial" w:eastAsia="Times New Roman" w:hAnsi="Arial" w:cs="Arial"/>
          <w:color w:val="303030"/>
          <w:sz w:val="23"/>
          <w:szCs w:val="23"/>
        </w:rPr>
        <w:t xml:space="preserve">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Now,</w:t>
      </w:r>
    </w:p>
    <w:p w:rsidR="00940915" w:rsidRPr="00940915" w:rsidRDefault="00940915" w:rsidP="00940915">
      <w:pPr>
        <w:shd w:val="clear" w:color="auto" w:fill="FFFFFF"/>
        <w:spacing w:before="60" w:after="180" w:line="240" w:lineRule="auto"/>
        <w:jc w:val="center"/>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Need = Max – Allocation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So, we have-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tbl>
      <w:tblPr>
        <w:tblW w:w="969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977"/>
        <w:gridCol w:w="977"/>
        <w:gridCol w:w="977"/>
        <w:gridCol w:w="977"/>
        <w:gridCol w:w="977"/>
        <w:gridCol w:w="961"/>
        <w:gridCol w:w="961"/>
        <w:gridCol w:w="961"/>
        <w:gridCol w:w="961"/>
        <w:gridCol w:w="961"/>
      </w:tblGrid>
      <w:tr w:rsidR="00940915" w:rsidRPr="00940915" w:rsidTr="00940915">
        <w:trPr>
          <w:trHeight w:val="375"/>
        </w:trPr>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p>
        </w:tc>
        <w:tc>
          <w:tcPr>
            <w:tcW w:w="2925" w:type="dxa"/>
            <w:gridSpan w:val="3"/>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Allocation</w:t>
            </w:r>
          </w:p>
        </w:tc>
        <w:tc>
          <w:tcPr>
            <w:tcW w:w="2895" w:type="dxa"/>
            <w:gridSpan w:val="3"/>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Max</w:t>
            </w:r>
          </w:p>
        </w:tc>
        <w:tc>
          <w:tcPr>
            <w:tcW w:w="2880" w:type="dxa"/>
            <w:gridSpan w:val="3"/>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Need</w:t>
            </w:r>
          </w:p>
        </w:tc>
      </w:tr>
      <w:tr w:rsidR="00940915" w:rsidRPr="00940915" w:rsidTr="00940915">
        <w:trPr>
          <w:trHeight w:val="375"/>
        </w:trPr>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X</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Y</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Z</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X</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Y</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Z</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X</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Y</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Z</w:t>
            </w:r>
          </w:p>
        </w:tc>
      </w:tr>
      <w:tr w:rsidR="00940915" w:rsidRPr="00940915" w:rsidTr="00940915">
        <w:trPr>
          <w:trHeight w:val="375"/>
        </w:trPr>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P0</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8</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4</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8</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4</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r>
      <w:tr w:rsidR="00940915" w:rsidRPr="00940915" w:rsidTr="00940915">
        <w:trPr>
          <w:trHeight w:val="375"/>
        </w:trPr>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P1</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6</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r>
      <w:tr w:rsidR="00940915" w:rsidRPr="00940915" w:rsidTr="00940915">
        <w:trPr>
          <w:trHeight w:val="375"/>
        </w:trPr>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P2</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r>
    </w:tbl>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Currently, the system is in safe state.</w:t>
      </w:r>
    </w:p>
    <w:p w:rsidR="00940915" w:rsidRPr="00940915" w:rsidRDefault="00940915" w:rsidP="00940915">
      <w:pPr>
        <w:shd w:val="clear" w:color="auto" w:fill="FFFFFF"/>
        <w:spacing w:before="60" w:after="180" w:line="240" w:lineRule="auto"/>
        <w:jc w:val="center"/>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(It is given in question. If we want, we can check)</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Checking Whether REQ1 Can Be Entertained-</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numPr>
          <w:ilvl w:val="0"/>
          <w:numId w:val="43"/>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Need of P0 = [ 0 </w:t>
      </w:r>
      <w:proofErr w:type="spellStart"/>
      <w:r w:rsidRPr="00940915">
        <w:rPr>
          <w:rFonts w:ascii="Arial" w:eastAsia="Times New Roman" w:hAnsi="Arial" w:cs="Arial"/>
          <w:color w:val="303030"/>
          <w:sz w:val="23"/>
          <w:szCs w:val="23"/>
        </w:rPr>
        <w:t>0</w:t>
      </w:r>
      <w:proofErr w:type="spellEnd"/>
      <w:r w:rsidRPr="00940915">
        <w:rPr>
          <w:rFonts w:ascii="Arial" w:eastAsia="Times New Roman" w:hAnsi="Arial" w:cs="Arial"/>
          <w:color w:val="303030"/>
          <w:sz w:val="23"/>
          <w:szCs w:val="23"/>
        </w:rPr>
        <w:t xml:space="preserve"> 2 ]</w:t>
      </w:r>
    </w:p>
    <w:p w:rsidR="00940915" w:rsidRPr="00940915" w:rsidRDefault="00940915" w:rsidP="00940915">
      <w:pPr>
        <w:numPr>
          <w:ilvl w:val="0"/>
          <w:numId w:val="43"/>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Available = [ 3 2 </w:t>
      </w:r>
      <w:proofErr w:type="spellStart"/>
      <w:r w:rsidRPr="00940915">
        <w:rPr>
          <w:rFonts w:ascii="Arial" w:eastAsia="Times New Roman" w:hAnsi="Arial" w:cs="Arial"/>
          <w:color w:val="303030"/>
          <w:sz w:val="23"/>
          <w:szCs w:val="23"/>
        </w:rPr>
        <w:t>2</w:t>
      </w:r>
      <w:proofErr w:type="spellEnd"/>
      <w:r w:rsidRPr="00940915">
        <w:rPr>
          <w:rFonts w:ascii="Arial" w:eastAsia="Times New Roman" w:hAnsi="Arial" w:cs="Arial"/>
          <w:color w:val="303030"/>
          <w:sz w:val="23"/>
          <w:szCs w:val="23"/>
        </w:rPr>
        <w:t xml:space="preserve">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Clearly,</w:t>
      </w:r>
    </w:p>
    <w:p w:rsidR="00940915" w:rsidRPr="00940915" w:rsidRDefault="00940915" w:rsidP="00940915">
      <w:pPr>
        <w:numPr>
          <w:ilvl w:val="0"/>
          <w:numId w:val="44"/>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With the instances available currently, the requirement of REQ1 can be satisfied.</w:t>
      </w:r>
    </w:p>
    <w:p w:rsidR="00940915" w:rsidRPr="00940915" w:rsidRDefault="00940915" w:rsidP="00940915">
      <w:pPr>
        <w:numPr>
          <w:ilvl w:val="0"/>
          <w:numId w:val="44"/>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So, banker’s algorithm assumes that the request REQ1 is entertained.</w:t>
      </w:r>
    </w:p>
    <w:p w:rsidR="00940915" w:rsidRPr="00940915" w:rsidRDefault="00940915" w:rsidP="00940915">
      <w:pPr>
        <w:numPr>
          <w:ilvl w:val="0"/>
          <w:numId w:val="44"/>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It then modifies its data structures as-</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tbl>
      <w:tblPr>
        <w:tblW w:w="969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977"/>
        <w:gridCol w:w="977"/>
        <w:gridCol w:w="977"/>
        <w:gridCol w:w="977"/>
        <w:gridCol w:w="977"/>
        <w:gridCol w:w="961"/>
        <w:gridCol w:w="961"/>
        <w:gridCol w:w="961"/>
        <w:gridCol w:w="961"/>
        <w:gridCol w:w="961"/>
      </w:tblGrid>
      <w:tr w:rsidR="00940915" w:rsidRPr="00940915" w:rsidTr="00940915">
        <w:trPr>
          <w:trHeight w:val="375"/>
        </w:trPr>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p>
        </w:tc>
        <w:tc>
          <w:tcPr>
            <w:tcW w:w="2925" w:type="dxa"/>
            <w:gridSpan w:val="3"/>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Allocation</w:t>
            </w:r>
          </w:p>
        </w:tc>
        <w:tc>
          <w:tcPr>
            <w:tcW w:w="2895" w:type="dxa"/>
            <w:gridSpan w:val="3"/>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Max</w:t>
            </w:r>
          </w:p>
        </w:tc>
        <w:tc>
          <w:tcPr>
            <w:tcW w:w="2880" w:type="dxa"/>
            <w:gridSpan w:val="3"/>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Need</w:t>
            </w:r>
          </w:p>
        </w:tc>
      </w:tr>
      <w:tr w:rsidR="00940915" w:rsidRPr="00940915" w:rsidTr="00940915">
        <w:trPr>
          <w:trHeight w:val="375"/>
        </w:trPr>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X</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Y</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Z</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X</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Y</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Z</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X</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Y</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Z</w:t>
            </w:r>
          </w:p>
        </w:tc>
      </w:tr>
      <w:tr w:rsidR="00940915" w:rsidRPr="00940915" w:rsidTr="00940915">
        <w:trPr>
          <w:trHeight w:val="375"/>
        </w:trPr>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P0</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3"/>
              </w:rPr>
              <w:t>3</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8</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4</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8</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4</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3"/>
              </w:rPr>
              <w:t>0</w:t>
            </w:r>
          </w:p>
        </w:tc>
      </w:tr>
      <w:tr w:rsidR="00940915" w:rsidRPr="00940915" w:rsidTr="00940915">
        <w:trPr>
          <w:trHeight w:val="375"/>
        </w:trPr>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P1</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6</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r>
      <w:tr w:rsidR="00940915" w:rsidRPr="00940915" w:rsidTr="00940915">
        <w:trPr>
          <w:trHeight w:val="375"/>
        </w:trPr>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lastRenderedPageBreak/>
              <w:t>P2</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r>
    </w:tbl>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Available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 </w:t>
      </w:r>
      <w:proofErr w:type="gramStart"/>
      <w:r w:rsidRPr="00940915">
        <w:rPr>
          <w:rFonts w:ascii="Arial" w:eastAsia="Times New Roman" w:hAnsi="Arial" w:cs="Arial"/>
          <w:color w:val="303030"/>
          <w:sz w:val="23"/>
          <w:szCs w:val="23"/>
        </w:rPr>
        <w:t>[ 3</w:t>
      </w:r>
      <w:proofErr w:type="gramEnd"/>
      <w:r w:rsidRPr="00940915">
        <w:rPr>
          <w:rFonts w:ascii="Arial" w:eastAsia="Times New Roman" w:hAnsi="Arial" w:cs="Arial"/>
          <w:color w:val="303030"/>
          <w:sz w:val="23"/>
          <w:szCs w:val="23"/>
        </w:rPr>
        <w:t xml:space="preserve"> 2 </w:t>
      </w:r>
      <w:proofErr w:type="spellStart"/>
      <w:r w:rsidRPr="00940915">
        <w:rPr>
          <w:rFonts w:ascii="Arial" w:eastAsia="Times New Roman" w:hAnsi="Arial" w:cs="Arial"/>
          <w:color w:val="303030"/>
          <w:sz w:val="23"/>
          <w:szCs w:val="23"/>
        </w:rPr>
        <w:t>2</w:t>
      </w:r>
      <w:proofErr w:type="spellEnd"/>
      <w:r w:rsidRPr="00940915">
        <w:rPr>
          <w:rFonts w:ascii="Arial" w:eastAsia="Times New Roman" w:hAnsi="Arial" w:cs="Arial"/>
          <w:color w:val="303030"/>
          <w:sz w:val="23"/>
          <w:szCs w:val="23"/>
        </w:rPr>
        <w:t xml:space="preserve"> ] – [ 0 </w:t>
      </w:r>
      <w:proofErr w:type="spellStart"/>
      <w:r w:rsidRPr="00940915">
        <w:rPr>
          <w:rFonts w:ascii="Arial" w:eastAsia="Times New Roman" w:hAnsi="Arial" w:cs="Arial"/>
          <w:color w:val="303030"/>
          <w:sz w:val="23"/>
          <w:szCs w:val="23"/>
        </w:rPr>
        <w:t>0</w:t>
      </w:r>
      <w:proofErr w:type="spellEnd"/>
      <w:r w:rsidRPr="00940915">
        <w:rPr>
          <w:rFonts w:ascii="Arial" w:eastAsia="Times New Roman" w:hAnsi="Arial" w:cs="Arial"/>
          <w:color w:val="303030"/>
          <w:sz w:val="23"/>
          <w:szCs w:val="23"/>
        </w:rPr>
        <w:t xml:space="preserve"> 2 ]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 </w:t>
      </w:r>
      <w:proofErr w:type="gramStart"/>
      <w:r w:rsidRPr="00940915">
        <w:rPr>
          <w:rFonts w:ascii="Arial" w:eastAsia="Times New Roman" w:hAnsi="Arial" w:cs="Arial"/>
          <w:color w:val="303030"/>
          <w:sz w:val="23"/>
          <w:szCs w:val="23"/>
        </w:rPr>
        <w:t>[ 3</w:t>
      </w:r>
      <w:proofErr w:type="gramEnd"/>
      <w:r w:rsidRPr="00940915">
        <w:rPr>
          <w:rFonts w:ascii="Arial" w:eastAsia="Times New Roman" w:hAnsi="Arial" w:cs="Arial"/>
          <w:color w:val="303030"/>
          <w:sz w:val="23"/>
          <w:szCs w:val="23"/>
        </w:rPr>
        <w:t xml:space="preserve"> 2 0 ]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numPr>
          <w:ilvl w:val="0"/>
          <w:numId w:val="45"/>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Now, it follows the safety algorithm to check whether this resulting state is a safe state or not.</w:t>
      </w:r>
    </w:p>
    <w:p w:rsidR="00940915" w:rsidRPr="00940915" w:rsidRDefault="00940915" w:rsidP="00940915">
      <w:pPr>
        <w:numPr>
          <w:ilvl w:val="0"/>
          <w:numId w:val="45"/>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If it is a safe state, then REQ1 can be permitted otherwise not.</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Step-01:</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numPr>
          <w:ilvl w:val="0"/>
          <w:numId w:val="46"/>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With the instances available currently, only the requirement of the process P1 can be satisfied.</w:t>
      </w:r>
    </w:p>
    <w:p w:rsidR="00940915" w:rsidRPr="00940915" w:rsidRDefault="00940915" w:rsidP="00940915">
      <w:pPr>
        <w:numPr>
          <w:ilvl w:val="0"/>
          <w:numId w:val="46"/>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So, process P1 is allocated the requested resources.</w:t>
      </w:r>
    </w:p>
    <w:p w:rsidR="00940915" w:rsidRPr="00940915" w:rsidRDefault="00940915" w:rsidP="00940915">
      <w:pPr>
        <w:numPr>
          <w:ilvl w:val="0"/>
          <w:numId w:val="46"/>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It completes its execution and then free up the instances of resources held by it.</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Available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roofErr w:type="gramStart"/>
      <w:r w:rsidRPr="00940915">
        <w:rPr>
          <w:rFonts w:ascii="Arial" w:eastAsia="Times New Roman" w:hAnsi="Arial" w:cs="Arial"/>
          <w:color w:val="303030"/>
          <w:sz w:val="23"/>
          <w:szCs w:val="23"/>
        </w:rPr>
        <w:t>[ 3</w:t>
      </w:r>
      <w:proofErr w:type="gramEnd"/>
      <w:r w:rsidRPr="00940915">
        <w:rPr>
          <w:rFonts w:ascii="Arial" w:eastAsia="Times New Roman" w:hAnsi="Arial" w:cs="Arial"/>
          <w:color w:val="303030"/>
          <w:sz w:val="23"/>
          <w:szCs w:val="23"/>
        </w:rPr>
        <w:t xml:space="preserve"> 2 0 ] + [ 3 2 0 ]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 </w:t>
      </w:r>
      <w:proofErr w:type="gramStart"/>
      <w:r w:rsidRPr="00940915">
        <w:rPr>
          <w:rFonts w:ascii="Arial" w:eastAsia="Times New Roman" w:hAnsi="Arial" w:cs="Arial"/>
          <w:color w:val="303030"/>
          <w:sz w:val="23"/>
          <w:szCs w:val="23"/>
        </w:rPr>
        <w:t>[ 6</w:t>
      </w:r>
      <w:proofErr w:type="gramEnd"/>
      <w:r w:rsidRPr="00940915">
        <w:rPr>
          <w:rFonts w:ascii="Arial" w:eastAsia="Times New Roman" w:hAnsi="Arial" w:cs="Arial"/>
          <w:color w:val="303030"/>
          <w:sz w:val="23"/>
          <w:szCs w:val="23"/>
        </w:rPr>
        <w:t xml:space="preserve"> 4 0 ]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Now,</w:t>
      </w:r>
    </w:p>
    <w:p w:rsidR="00940915" w:rsidRPr="00940915" w:rsidRDefault="00940915" w:rsidP="00940915">
      <w:pPr>
        <w:numPr>
          <w:ilvl w:val="0"/>
          <w:numId w:val="47"/>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It is not possible to entertain any process.</w:t>
      </w:r>
    </w:p>
    <w:p w:rsidR="00940915" w:rsidRPr="00940915" w:rsidRDefault="00940915" w:rsidP="00940915">
      <w:pPr>
        <w:numPr>
          <w:ilvl w:val="0"/>
          <w:numId w:val="47"/>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 system has entered the deadlock state which is an unsafe state.</w:t>
      </w:r>
    </w:p>
    <w:p w:rsidR="00940915" w:rsidRPr="00940915" w:rsidRDefault="00940915" w:rsidP="00940915">
      <w:pPr>
        <w:numPr>
          <w:ilvl w:val="0"/>
          <w:numId w:val="47"/>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Thus, REQ1 will not be permitted.</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Checking Whether REQ2 Can Be Entertained-</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numPr>
          <w:ilvl w:val="0"/>
          <w:numId w:val="48"/>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Need of P1 = [ 2 0 </w:t>
      </w:r>
      <w:proofErr w:type="spellStart"/>
      <w:r w:rsidRPr="00940915">
        <w:rPr>
          <w:rFonts w:ascii="Arial" w:eastAsia="Times New Roman" w:hAnsi="Arial" w:cs="Arial"/>
          <w:color w:val="303030"/>
          <w:sz w:val="23"/>
          <w:szCs w:val="23"/>
        </w:rPr>
        <w:t>0</w:t>
      </w:r>
      <w:proofErr w:type="spellEnd"/>
      <w:r w:rsidRPr="00940915">
        <w:rPr>
          <w:rFonts w:ascii="Arial" w:eastAsia="Times New Roman" w:hAnsi="Arial" w:cs="Arial"/>
          <w:color w:val="303030"/>
          <w:sz w:val="23"/>
          <w:szCs w:val="23"/>
        </w:rPr>
        <w:t xml:space="preserve"> ]</w:t>
      </w:r>
    </w:p>
    <w:p w:rsidR="00940915" w:rsidRPr="00940915" w:rsidRDefault="00940915" w:rsidP="00940915">
      <w:pPr>
        <w:numPr>
          <w:ilvl w:val="0"/>
          <w:numId w:val="48"/>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Available = [ 3 2 </w:t>
      </w:r>
      <w:proofErr w:type="spellStart"/>
      <w:r w:rsidRPr="00940915">
        <w:rPr>
          <w:rFonts w:ascii="Arial" w:eastAsia="Times New Roman" w:hAnsi="Arial" w:cs="Arial"/>
          <w:color w:val="303030"/>
          <w:sz w:val="23"/>
          <w:szCs w:val="23"/>
        </w:rPr>
        <w:t>2</w:t>
      </w:r>
      <w:proofErr w:type="spellEnd"/>
      <w:r w:rsidRPr="00940915">
        <w:rPr>
          <w:rFonts w:ascii="Arial" w:eastAsia="Times New Roman" w:hAnsi="Arial" w:cs="Arial"/>
          <w:color w:val="303030"/>
          <w:sz w:val="23"/>
          <w:szCs w:val="23"/>
        </w:rPr>
        <w:t xml:space="preserve">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lastRenderedPageBreak/>
        <w:t>Clearly,</w:t>
      </w:r>
    </w:p>
    <w:p w:rsidR="00940915" w:rsidRPr="00940915" w:rsidRDefault="00940915" w:rsidP="00940915">
      <w:pPr>
        <w:numPr>
          <w:ilvl w:val="0"/>
          <w:numId w:val="49"/>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With the instances available currently, the requirement of REQ1 can be satisfied.</w:t>
      </w:r>
    </w:p>
    <w:p w:rsidR="00940915" w:rsidRPr="00940915" w:rsidRDefault="00940915" w:rsidP="00940915">
      <w:pPr>
        <w:numPr>
          <w:ilvl w:val="0"/>
          <w:numId w:val="49"/>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So, banker’s algorithm assumes the request REQ2 is entertained.</w:t>
      </w:r>
    </w:p>
    <w:p w:rsidR="00940915" w:rsidRPr="00940915" w:rsidRDefault="00940915" w:rsidP="00940915">
      <w:pPr>
        <w:numPr>
          <w:ilvl w:val="0"/>
          <w:numId w:val="49"/>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It then modifies its data structures as-</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tbl>
      <w:tblPr>
        <w:tblW w:w="969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977"/>
        <w:gridCol w:w="977"/>
        <w:gridCol w:w="977"/>
        <w:gridCol w:w="977"/>
        <w:gridCol w:w="977"/>
        <w:gridCol w:w="961"/>
        <w:gridCol w:w="961"/>
        <w:gridCol w:w="961"/>
        <w:gridCol w:w="961"/>
        <w:gridCol w:w="961"/>
      </w:tblGrid>
      <w:tr w:rsidR="00940915" w:rsidRPr="00940915" w:rsidTr="00940915">
        <w:trPr>
          <w:trHeight w:val="375"/>
        </w:trPr>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p>
        </w:tc>
        <w:tc>
          <w:tcPr>
            <w:tcW w:w="2925" w:type="dxa"/>
            <w:gridSpan w:val="3"/>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Allocation</w:t>
            </w:r>
          </w:p>
        </w:tc>
        <w:tc>
          <w:tcPr>
            <w:tcW w:w="2895" w:type="dxa"/>
            <w:gridSpan w:val="3"/>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Max</w:t>
            </w:r>
          </w:p>
        </w:tc>
        <w:tc>
          <w:tcPr>
            <w:tcW w:w="2880" w:type="dxa"/>
            <w:gridSpan w:val="3"/>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Need</w:t>
            </w:r>
          </w:p>
        </w:tc>
      </w:tr>
      <w:tr w:rsidR="00940915" w:rsidRPr="00940915" w:rsidTr="00940915">
        <w:trPr>
          <w:trHeight w:val="375"/>
        </w:trPr>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X</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Y</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Z</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X</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Y</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Z</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X</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Y</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Z</w:t>
            </w:r>
          </w:p>
        </w:tc>
      </w:tr>
      <w:tr w:rsidR="00940915" w:rsidRPr="00940915" w:rsidTr="00940915">
        <w:trPr>
          <w:trHeight w:val="375"/>
        </w:trPr>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P0</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8</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4</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8</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4</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r>
      <w:tr w:rsidR="00940915" w:rsidRPr="00940915" w:rsidTr="00940915">
        <w:trPr>
          <w:trHeight w:val="375"/>
        </w:trPr>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P1</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3"/>
              </w:rPr>
              <w:t>5</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6</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3"/>
              </w:rPr>
              <w:t>1</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r>
      <w:tr w:rsidR="00940915" w:rsidRPr="00940915" w:rsidTr="00940915">
        <w:trPr>
          <w:trHeight w:val="375"/>
        </w:trPr>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P2</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96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r>
    </w:tbl>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Available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 </w:t>
      </w:r>
      <w:proofErr w:type="gramStart"/>
      <w:r w:rsidRPr="00940915">
        <w:rPr>
          <w:rFonts w:ascii="Arial" w:eastAsia="Times New Roman" w:hAnsi="Arial" w:cs="Arial"/>
          <w:color w:val="303030"/>
          <w:sz w:val="23"/>
          <w:szCs w:val="23"/>
        </w:rPr>
        <w:t>[ 3</w:t>
      </w:r>
      <w:proofErr w:type="gramEnd"/>
      <w:r w:rsidRPr="00940915">
        <w:rPr>
          <w:rFonts w:ascii="Arial" w:eastAsia="Times New Roman" w:hAnsi="Arial" w:cs="Arial"/>
          <w:color w:val="303030"/>
          <w:sz w:val="23"/>
          <w:szCs w:val="23"/>
        </w:rPr>
        <w:t xml:space="preserve"> 2 </w:t>
      </w:r>
      <w:proofErr w:type="spellStart"/>
      <w:r w:rsidRPr="00940915">
        <w:rPr>
          <w:rFonts w:ascii="Arial" w:eastAsia="Times New Roman" w:hAnsi="Arial" w:cs="Arial"/>
          <w:color w:val="303030"/>
          <w:sz w:val="23"/>
          <w:szCs w:val="23"/>
        </w:rPr>
        <w:t>2</w:t>
      </w:r>
      <w:proofErr w:type="spellEnd"/>
      <w:r w:rsidRPr="00940915">
        <w:rPr>
          <w:rFonts w:ascii="Arial" w:eastAsia="Times New Roman" w:hAnsi="Arial" w:cs="Arial"/>
          <w:color w:val="303030"/>
          <w:sz w:val="23"/>
          <w:szCs w:val="23"/>
        </w:rPr>
        <w:t xml:space="preserve"> ] – [ 2 0 </w:t>
      </w:r>
      <w:proofErr w:type="spellStart"/>
      <w:r w:rsidRPr="00940915">
        <w:rPr>
          <w:rFonts w:ascii="Arial" w:eastAsia="Times New Roman" w:hAnsi="Arial" w:cs="Arial"/>
          <w:color w:val="303030"/>
          <w:sz w:val="23"/>
          <w:szCs w:val="23"/>
        </w:rPr>
        <w:t>0</w:t>
      </w:r>
      <w:proofErr w:type="spellEnd"/>
      <w:r w:rsidRPr="00940915">
        <w:rPr>
          <w:rFonts w:ascii="Arial" w:eastAsia="Times New Roman" w:hAnsi="Arial" w:cs="Arial"/>
          <w:color w:val="303030"/>
          <w:sz w:val="23"/>
          <w:szCs w:val="23"/>
        </w:rPr>
        <w:t xml:space="preserve">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 </w:t>
      </w:r>
      <w:proofErr w:type="gramStart"/>
      <w:r w:rsidRPr="00940915">
        <w:rPr>
          <w:rFonts w:ascii="Arial" w:eastAsia="Times New Roman" w:hAnsi="Arial" w:cs="Arial"/>
          <w:color w:val="303030"/>
          <w:sz w:val="23"/>
          <w:szCs w:val="23"/>
        </w:rPr>
        <w:t>[ 1</w:t>
      </w:r>
      <w:proofErr w:type="gramEnd"/>
      <w:r w:rsidRPr="00940915">
        <w:rPr>
          <w:rFonts w:ascii="Arial" w:eastAsia="Times New Roman" w:hAnsi="Arial" w:cs="Arial"/>
          <w:color w:val="303030"/>
          <w:sz w:val="23"/>
          <w:szCs w:val="23"/>
        </w:rPr>
        <w:t xml:space="preserve"> 2 </w:t>
      </w:r>
      <w:proofErr w:type="spellStart"/>
      <w:r w:rsidRPr="00940915">
        <w:rPr>
          <w:rFonts w:ascii="Arial" w:eastAsia="Times New Roman" w:hAnsi="Arial" w:cs="Arial"/>
          <w:color w:val="303030"/>
          <w:sz w:val="23"/>
          <w:szCs w:val="23"/>
        </w:rPr>
        <w:t>2</w:t>
      </w:r>
      <w:proofErr w:type="spellEnd"/>
      <w:r w:rsidRPr="00940915">
        <w:rPr>
          <w:rFonts w:ascii="Arial" w:eastAsia="Times New Roman" w:hAnsi="Arial" w:cs="Arial"/>
          <w:color w:val="303030"/>
          <w:sz w:val="23"/>
          <w:szCs w:val="23"/>
        </w:rPr>
        <w:t xml:space="preserve">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numPr>
          <w:ilvl w:val="0"/>
          <w:numId w:val="50"/>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Now, it follows the safety algorithm to check whether this resulting state is a safe state or not.</w:t>
      </w:r>
    </w:p>
    <w:p w:rsidR="00940915" w:rsidRPr="00940915" w:rsidRDefault="00940915" w:rsidP="00940915">
      <w:pPr>
        <w:numPr>
          <w:ilvl w:val="0"/>
          <w:numId w:val="50"/>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If it is a safe state, then REQ2 can be permitted otherwise not.</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Step-01:</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numPr>
          <w:ilvl w:val="0"/>
          <w:numId w:val="51"/>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With the instances available currently, only the requirement of the process P1 can be satisfied.</w:t>
      </w:r>
    </w:p>
    <w:p w:rsidR="00940915" w:rsidRPr="00940915" w:rsidRDefault="00940915" w:rsidP="00940915">
      <w:pPr>
        <w:numPr>
          <w:ilvl w:val="0"/>
          <w:numId w:val="51"/>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So, process P1 is allocated the requested resources.</w:t>
      </w:r>
    </w:p>
    <w:p w:rsidR="00940915" w:rsidRPr="00940915" w:rsidRDefault="00940915" w:rsidP="00940915">
      <w:pPr>
        <w:numPr>
          <w:ilvl w:val="0"/>
          <w:numId w:val="51"/>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It completes its execution and then free up the instances of resources held by it.</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Available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lastRenderedPageBreak/>
        <w:t>= </w:t>
      </w:r>
      <w:proofErr w:type="gramStart"/>
      <w:r w:rsidRPr="00940915">
        <w:rPr>
          <w:rFonts w:ascii="Arial" w:eastAsia="Times New Roman" w:hAnsi="Arial" w:cs="Arial"/>
          <w:color w:val="303030"/>
          <w:sz w:val="23"/>
          <w:szCs w:val="23"/>
        </w:rPr>
        <w:t>[ 1</w:t>
      </w:r>
      <w:proofErr w:type="gramEnd"/>
      <w:r w:rsidRPr="00940915">
        <w:rPr>
          <w:rFonts w:ascii="Arial" w:eastAsia="Times New Roman" w:hAnsi="Arial" w:cs="Arial"/>
          <w:color w:val="303030"/>
          <w:sz w:val="23"/>
          <w:szCs w:val="23"/>
        </w:rPr>
        <w:t xml:space="preserve"> 2 </w:t>
      </w:r>
      <w:proofErr w:type="spellStart"/>
      <w:r w:rsidRPr="00940915">
        <w:rPr>
          <w:rFonts w:ascii="Arial" w:eastAsia="Times New Roman" w:hAnsi="Arial" w:cs="Arial"/>
          <w:color w:val="303030"/>
          <w:sz w:val="23"/>
          <w:szCs w:val="23"/>
        </w:rPr>
        <w:t>2</w:t>
      </w:r>
      <w:proofErr w:type="spellEnd"/>
      <w:r w:rsidRPr="00940915">
        <w:rPr>
          <w:rFonts w:ascii="Arial" w:eastAsia="Times New Roman" w:hAnsi="Arial" w:cs="Arial"/>
          <w:color w:val="303030"/>
          <w:sz w:val="23"/>
          <w:szCs w:val="23"/>
        </w:rPr>
        <w:t xml:space="preserve"> ] + [ 5 2 0 ]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 </w:t>
      </w:r>
      <w:proofErr w:type="gramStart"/>
      <w:r w:rsidRPr="00940915">
        <w:rPr>
          <w:rFonts w:ascii="Arial" w:eastAsia="Times New Roman" w:hAnsi="Arial" w:cs="Arial"/>
          <w:color w:val="303030"/>
          <w:sz w:val="23"/>
          <w:szCs w:val="23"/>
        </w:rPr>
        <w:t>[ 6</w:t>
      </w:r>
      <w:proofErr w:type="gramEnd"/>
      <w:r w:rsidRPr="00940915">
        <w:rPr>
          <w:rFonts w:ascii="Arial" w:eastAsia="Times New Roman" w:hAnsi="Arial" w:cs="Arial"/>
          <w:color w:val="303030"/>
          <w:sz w:val="23"/>
          <w:szCs w:val="23"/>
        </w:rPr>
        <w:t xml:space="preserve"> 4 2 ]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Step-02:</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numPr>
          <w:ilvl w:val="0"/>
          <w:numId w:val="52"/>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With the instances available currently, only the requirement of the process P2 can be satisfied.</w:t>
      </w:r>
    </w:p>
    <w:p w:rsidR="00940915" w:rsidRPr="00940915" w:rsidRDefault="00940915" w:rsidP="00940915">
      <w:pPr>
        <w:numPr>
          <w:ilvl w:val="0"/>
          <w:numId w:val="52"/>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So, process P2 is allocated the requested resources.</w:t>
      </w:r>
    </w:p>
    <w:p w:rsidR="00940915" w:rsidRPr="00940915" w:rsidRDefault="00940915" w:rsidP="00940915">
      <w:pPr>
        <w:numPr>
          <w:ilvl w:val="0"/>
          <w:numId w:val="52"/>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It completes its execution and then free up the instances of resources held by it.</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Available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roofErr w:type="gramStart"/>
      <w:r w:rsidRPr="00940915">
        <w:rPr>
          <w:rFonts w:ascii="Arial" w:eastAsia="Times New Roman" w:hAnsi="Arial" w:cs="Arial"/>
          <w:color w:val="303030"/>
          <w:sz w:val="23"/>
          <w:szCs w:val="23"/>
        </w:rPr>
        <w:t>[ 6</w:t>
      </w:r>
      <w:proofErr w:type="gramEnd"/>
      <w:r w:rsidRPr="00940915">
        <w:rPr>
          <w:rFonts w:ascii="Arial" w:eastAsia="Times New Roman" w:hAnsi="Arial" w:cs="Arial"/>
          <w:color w:val="303030"/>
          <w:sz w:val="23"/>
          <w:szCs w:val="23"/>
        </w:rPr>
        <w:t xml:space="preserve"> 4 2 ] + [ 2 1 </w:t>
      </w:r>
      <w:proofErr w:type="spellStart"/>
      <w:r w:rsidRPr="00940915">
        <w:rPr>
          <w:rFonts w:ascii="Arial" w:eastAsia="Times New Roman" w:hAnsi="Arial" w:cs="Arial"/>
          <w:color w:val="303030"/>
          <w:sz w:val="23"/>
          <w:szCs w:val="23"/>
        </w:rPr>
        <w:t>1</w:t>
      </w:r>
      <w:proofErr w:type="spellEnd"/>
      <w:r w:rsidRPr="00940915">
        <w:rPr>
          <w:rFonts w:ascii="Arial" w:eastAsia="Times New Roman" w:hAnsi="Arial" w:cs="Arial"/>
          <w:color w:val="303030"/>
          <w:sz w:val="23"/>
          <w:szCs w:val="23"/>
        </w:rPr>
        <w:t xml:space="preserve">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 </w:t>
      </w:r>
      <w:proofErr w:type="gramStart"/>
      <w:r w:rsidRPr="00940915">
        <w:rPr>
          <w:rFonts w:ascii="Arial" w:eastAsia="Times New Roman" w:hAnsi="Arial" w:cs="Arial"/>
          <w:color w:val="303030"/>
          <w:sz w:val="23"/>
          <w:szCs w:val="23"/>
        </w:rPr>
        <w:t>[ 8</w:t>
      </w:r>
      <w:proofErr w:type="gramEnd"/>
      <w:r w:rsidRPr="00940915">
        <w:rPr>
          <w:rFonts w:ascii="Arial" w:eastAsia="Times New Roman" w:hAnsi="Arial" w:cs="Arial"/>
          <w:color w:val="303030"/>
          <w:sz w:val="23"/>
          <w:szCs w:val="23"/>
        </w:rPr>
        <w:t xml:space="preserve"> 5 3 ]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Step-03:</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numPr>
          <w:ilvl w:val="0"/>
          <w:numId w:val="53"/>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With the instances available currently, the requirement of the process P0 can be satisfied.</w:t>
      </w:r>
    </w:p>
    <w:p w:rsidR="00940915" w:rsidRPr="00940915" w:rsidRDefault="00940915" w:rsidP="00940915">
      <w:pPr>
        <w:numPr>
          <w:ilvl w:val="0"/>
          <w:numId w:val="53"/>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So, process P0 is allocated the requested resources.</w:t>
      </w:r>
    </w:p>
    <w:p w:rsidR="00940915" w:rsidRPr="00940915" w:rsidRDefault="00940915" w:rsidP="00940915">
      <w:pPr>
        <w:numPr>
          <w:ilvl w:val="0"/>
          <w:numId w:val="53"/>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It completes its execution and then free up the instances of resources held by it.</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Available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roofErr w:type="gramStart"/>
      <w:r w:rsidRPr="00940915">
        <w:rPr>
          <w:rFonts w:ascii="Arial" w:eastAsia="Times New Roman" w:hAnsi="Arial" w:cs="Arial"/>
          <w:color w:val="303030"/>
          <w:sz w:val="23"/>
          <w:szCs w:val="23"/>
        </w:rPr>
        <w:t>[ 8</w:t>
      </w:r>
      <w:proofErr w:type="gramEnd"/>
      <w:r w:rsidRPr="00940915">
        <w:rPr>
          <w:rFonts w:ascii="Arial" w:eastAsia="Times New Roman" w:hAnsi="Arial" w:cs="Arial"/>
          <w:color w:val="303030"/>
          <w:sz w:val="23"/>
          <w:szCs w:val="23"/>
        </w:rPr>
        <w:t xml:space="preserve"> 5 3 ] + [ 0 </w:t>
      </w:r>
      <w:proofErr w:type="spellStart"/>
      <w:r w:rsidRPr="00940915">
        <w:rPr>
          <w:rFonts w:ascii="Arial" w:eastAsia="Times New Roman" w:hAnsi="Arial" w:cs="Arial"/>
          <w:color w:val="303030"/>
          <w:sz w:val="23"/>
          <w:szCs w:val="23"/>
        </w:rPr>
        <w:t>0</w:t>
      </w:r>
      <w:proofErr w:type="spellEnd"/>
      <w:r w:rsidRPr="00940915">
        <w:rPr>
          <w:rFonts w:ascii="Arial" w:eastAsia="Times New Roman" w:hAnsi="Arial" w:cs="Arial"/>
          <w:color w:val="303030"/>
          <w:sz w:val="23"/>
          <w:szCs w:val="23"/>
        </w:rPr>
        <w:t xml:space="preserve"> 1 ]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 </w:t>
      </w:r>
      <w:proofErr w:type="gramStart"/>
      <w:r w:rsidRPr="00940915">
        <w:rPr>
          <w:rFonts w:ascii="Arial" w:eastAsia="Times New Roman" w:hAnsi="Arial" w:cs="Arial"/>
          <w:color w:val="303030"/>
          <w:sz w:val="23"/>
          <w:szCs w:val="23"/>
        </w:rPr>
        <w:t>[ 8</w:t>
      </w:r>
      <w:proofErr w:type="gramEnd"/>
      <w:r w:rsidRPr="00940915">
        <w:rPr>
          <w:rFonts w:ascii="Arial" w:eastAsia="Times New Roman" w:hAnsi="Arial" w:cs="Arial"/>
          <w:color w:val="303030"/>
          <w:sz w:val="23"/>
          <w:szCs w:val="23"/>
        </w:rPr>
        <w:t xml:space="preserve"> 5 4 ]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Thus,</w:t>
      </w:r>
    </w:p>
    <w:p w:rsidR="00940915" w:rsidRPr="00940915" w:rsidRDefault="00940915" w:rsidP="00940915">
      <w:pPr>
        <w:numPr>
          <w:ilvl w:val="0"/>
          <w:numId w:val="54"/>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There exists a safe sequence P1, P2, P0 in which all the processes can be executed.</w:t>
      </w:r>
    </w:p>
    <w:p w:rsidR="00940915" w:rsidRPr="00940915" w:rsidRDefault="00940915" w:rsidP="00940915">
      <w:pPr>
        <w:numPr>
          <w:ilvl w:val="0"/>
          <w:numId w:val="54"/>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So, the system is in a safe state.</w:t>
      </w:r>
    </w:p>
    <w:p w:rsidR="00940915" w:rsidRPr="00940915" w:rsidRDefault="00940915" w:rsidP="00940915">
      <w:pPr>
        <w:numPr>
          <w:ilvl w:val="0"/>
          <w:numId w:val="54"/>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Thus, REQ2 can be permitted.</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Thus, Correct Option is (B).</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lastRenderedPageBreak/>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Problem-03:</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A system has 4 processes and 5 </w:t>
      </w:r>
      <w:proofErr w:type="spellStart"/>
      <w:r w:rsidRPr="00940915">
        <w:rPr>
          <w:rFonts w:ascii="Arial" w:eastAsia="Times New Roman" w:hAnsi="Arial" w:cs="Arial"/>
          <w:color w:val="303030"/>
          <w:sz w:val="23"/>
          <w:szCs w:val="23"/>
        </w:rPr>
        <w:t>allocatable</w:t>
      </w:r>
      <w:proofErr w:type="spellEnd"/>
      <w:r w:rsidRPr="00940915">
        <w:rPr>
          <w:rFonts w:ascii="Arial" w:eastAsia="Times New Roman" w:hAnsi="Arial" w:cs="Arial"/>
          <w:color w:val="303030"/>
          <w:sz w:val="23"/>
          <w:szCs w:val="23"/>
        </w:rPr>
        <w:t xml:space="preserve"> </w:t>
      </w:r>
      <w:proofErr w:type="gramStart"/>
      <w:r w:rsidRPr="00940915">
        <w:rPr>
          <w:rFonts w:ascii="Arial" w:eastAsia="Times New Roman" w:hAnsi="Arial" w:cs="Arial"/>
          <w:color w:val="303030"/>
          <w:sz w:val="23"/>
          <w:szCs w:val="23"/>
        </w:rPr>
        <w:t>resource</w:t>
      </w:r>
      <w:proofErr w:type="gramEnd"/>
      <w:r w:rsidRPr="00940915">
        <w:rPr>
          <w:rFonts w:ascii="Arial" w:eastAsia="Times New Roman" w:hAnsi="Arial" w:cs="Arial"/>
          <w:color w:val="303030"/>
          <w:sz w:val="23"/>
          <w:szCs w:val="23"/>
        </w:rPr>
        <w:t>. The current allocation and maximum needs are as follows-</w:t>
      </w:r>
    </w:p>
    <w:tbl>
      <w:tblPr>
        <w:tblW w:w="969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97"/>
        <w:gridCol w:w="978"/>
        <w:gridCol w:w="841"/>
        <w:gridCol w:w="871"/>
        <w:gridCol w:w="871"/>
        <w:gridCol w:w="931"/>
        <w:gridCol w:w="811"/>
        <w:gridCol w:w="916"/>
        <w:gridCol w:w="916"/>
        <w:gridCol w:w="977"/>
        <w:gridCol w:w="781"/>
      </w:tblGrid>
      <w:tr w:rsidR="00940915" w:rsidRPr="00940915" w:rsidTr="00940915">
        <w:trPr>
          <w:trHeight w:val="330"/>
        </w:trPr>
        <w:tc>
          <w:tcPr>
            <w:tcW w:w="79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p>
        </w:tc>
        <w:tc>
          <w:tcPr>
            <w:tcW w:w="4485" w:type="dxa"/>
            <w:gridSpan w:val="5"/>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Allocated</w:t>
            </w:r>
          </w:p>
        </w:tc>
        <w:tc>
          <w:tcPr>
            <w:tcW w:w="4395" w:type="dxa"/>
            <w:gridSpan w:val="5"/>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Maximum</w:t>
            </w:r>
          </w:p>
        </w:tc>
      </w:tr>
      <w:tr w:rsidR="00940915" w:rsidRPr="00940915" w:rsidTr="00940915">
        <w:trPr>
          <w:trHeight w:val="330"/>
        </w:trPr>
        <w:tc>
          <w:tcPr>
            <w:tcW w:w="79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A</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8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8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8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93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81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91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91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7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r>
      <w:tr w:rsidR="00940915" w:rsidRPr="00940915" w:rsidTr="00940915">
        <w:trPr>
          <w:trHeight w:val="330"/>
        </w:trPr>
        <w:tc>
          <w:tcPr>
            <w:tcW w:w="79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B</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8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8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8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93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81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91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91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7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r>
      <w:tr w:rsidR="00940915" w:rsidRPr="00940915" w:rsidTr="00940915">
        <w:trPr>
          <w:trHeight w:val="330"/>
        </w:trPr>
        <w:tc>
          <w:tcPr>
            <w:tcW w:w="79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C</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8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8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8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93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81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91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91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7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r>
      <w:tr w:rsidR="00940915" w:rsidRPr="00940915" w:rsidTr="00940915">
        <w:trPr>
          <w:trHeight w:val="330"/>
        </w:trPr>
        <w:tc>
          <w:tcPr>
            <w:tcW w:w="79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D</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8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8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8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93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81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91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91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97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7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r>
    </w:tbl>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If Available = </w:t>
      </w:r>
      <w:proofErr w:type="gramStart"/>
      <w:r w:rsidRPr="00940915">
        <w:rPr>
          <w:rFonts w:ascii="Arial" w:eastAsia="Times New Roman" w:hAnsi="Arial" w:cs="Arial"/>
          <w:color w:val="303030"/>
          <w:sz w:val="23"/>
          <w:szCs w:val="23"/>
        </w:rPr>
        <w:t>[ 0</w:t>
      </w:r>
      <w:proofErr w:type="gramEnd"/>
      <w:r w:rsidRPr="00940915">
        <w:rPr>
          <w:rFonts w:ascii="Arial" w:eastAsia="Times New Roman" w:hAnsi="Arial" w:cs="Arial"/>
          <w:color w:val="303030"/>
          <w:sz w:val="23"/>
          <w:szCs w:val="23"/>
        </w:rPr>
        <w:t xml:space="preserve"> </w:t>
      </w:r>
      <w:proofErr w:type="spellStart"/>
      <w:r w:rsidRPr="00940915">
        <w:rPr>
          <w:rFonts w:ascii="Arial" w:eastAsia="Times New Roman" w:hAnsi="Arial" w:cs="Arial"/>
          <w:color w:val="303030"/>
          <w:sz w:val="23"/>
          <w:szCs w:val="23"/>
        </w:rPr>
        <w:t>0</w:t>
      </w:r>
      <w:proofErr w:type="spellEnd"/>
      <w:r w:rsidRPr="00940915">
        <w:rPr>
          <w:rFonts w:ascii="Arial" w:eastAsia="Times New Roman" w:hAnsi="Arial" w:cs="Arial"/>
          <w:color w:val="303030"/>
          <w:sz w:val="23"/>
          <w:szCs w:val="23"/>
        </w:rPr>
        <w:t xml:space="preserve"> X 1 </w:t>
      </w:r>
      <w:proofErr w:type="spellStart"/>
      <w:r w:rsidRPr="00940915">
        <w:rPr>
          <w:rFonts w:ascii="Arial" w:eastAsia="Times New Roman" w:hAnsi="Arial" w:cs="Arial"/>
          <w:color w:val="303030"/>
          <w:sz w:val="23"/>
          <w:szCs w:val="23"/>
        </w:rPr>
        <w:t>1</w:t>
      </w:r>
      <w:proofErr w:type="spellEnd"/>
      <w:r w:rsidRPr="00940915">
        <w:rPr>
          <w:rFonts w:ascii="Arial" w:eastAsia="Times New Roman" w:hAnsi="Arial" w:cs="Arial"/>
          <w:color w:val="303030"/>
          <w:sz w:val="23"/>
          <w:szCs w:val="23"/>
        </w:rPr>
        <w:t xml:space="preserve"> ], what is the smallest value of x for which this is a safe state?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Solution-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Let us calculate the additional instances of each resource type needed by each process.</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We know,</w:t>
      </w:r>
    </w:p>
    <w:p w:rsidR="00940915" w:rsidRPr="00940915" w:rsidRDefault="00940915" w:rsidP="00940915">
      <w:pPr>
        <w:shd w:val="clear" w:color="auto" w:fill="FFFFFF"/>
        <w:spacing w:before="60" w:after="180" w:line="240" w:lineRule="auto"/>
        <w:jc w:val="center"/>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Need = Maximum – Allocation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So, we have-</w:t>
      </w:r>
    </w:p>
    <w:tbl>
      <w:tblPr>
        <w:tblW w:w="430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53"/>
        <w:gridCol w:w="738"/>
        <w:gridCol w:w="692"/>
        <w:gridCol w:w="707"/>
        <w:gridCol w:w="692"/>
        <w:gridCol w:w="723"/>
      </w:tblGrid>
      <w:tr w:rsidR="00940915" w:rsidRPr="00940915" w:rsidTr="00940915">
        <w:trPr>
          <w:trHeight w:val="330"/>
        </w:trPr>
        <w:tc>
          <w:tcPr>
            <w:tcW w:w="75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p>
        </w:tc>
        <w:tc>
          <w:tcPr>
            <w:tcW w:w="3540" w:type="dxa"/>
            <w:gridSpan w:val="5"/>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Need</w:t>
            </w:r>
          </w:p>
        </w:tc>
      </w:tr>
      <w:tr w:rsidR="00940915" w:rsidRPr="00940915" w:rsidTr="00940915">
        <w:trPr>
          <w:trHeight w:val="330"/>
        </w:trPr>
        <w:tc>
          <w:tcPr>
            <w:tcW w:w="75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A</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69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70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69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72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r>
      <w:tr w:rsidR="00940915" w:rsidRPr="00940915" w:rsidTr="00940915">
        <w:trPr>
          <w:trHeight w:val="330"/>
        </w:trPr>
        <w:tc>
          <w:tcPr>
            <w:tcW w:w="75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lastRenderedPageBreak/>
              <w:t>B</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69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2</w:t>
            </w:r>
          </w:p>
        </w:tc>
        <w:tc>
          <w:tcPr>
            <w:tcW w:w="70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69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72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r>
      <w:tr w:rsidR="00940915" w:rsidRPr="00940915" w:rsidTr="00940915">
        <w:trPr>
          <w:trHeight w:val="330"/>
        </w:trPr>
        <w:tc>
          <w:tcPr>
            <w:tcW w:w="75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C</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69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70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3</w:t>
            </w:r>
          </w:p>
        </w:tc>
        <w:tc>
          <w:tcPr>
            <w:tcW w:w="69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72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r>
      <w:tr w:rsidR="00940915" w:rsidRPr="00940915" w:rsidTr="00940915">
        <w:trPr>
          <w:trHeight w:val="330"/>
        </w:trPr>
        <w:tc>
          <w:tcPr>
            <w:tcW w:w="75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b/>
                <w:bCs/>
                <w:color w:val="303030"/>
                <w:sz w:val="24"/>
                <w:szCs w:val="24"/>
              </w:rPr>
              <w:t>D</w:t>
            </w:r>
          </w:p>
        </w:tc>
        <w:tc>
          <w:tcPr>
            <w:tcW w:w="7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69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c>
          <w:tcPr>
            <w:tcW w:w="70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69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1</w:t>
            </w:r>
          </w:p>
        </w:tc>
        <w:tc>
          <w:tcPr>
            <w:tcW w:w="72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940915" w:rsidRPr="00940915" w:rsidRDefault="00940915" w:rsidP="00940915">
            <w:pPr>
              <w:spacing w:before="150" w:after="150" w:line="240" w:lineRule="auto"/>
              <w:jc w:val="center"/>
              <w:rPr>
                <w:rFonts w:ascii="Arial" w:eastAsia="Times New Roman" w:hAnsi="Arial" w:cs="Arial"/>
                <w:color w:val="303030"/>
                <w:sz w:val="23"/>
                <w:szCs w:val="23"/>
              </w:rPr>
            </w:pPr>
            <w:r w:rsidRPr="00940915">
              <w:rPr>
                <w:rFonts w:ascii="Arial" w:eastAsia="Times New Roman" w:hAnsi="Arial" w:cs="Arial"/>
                <w:color w:val="303030"/>
                <w:sz w:val="23"/>
                <w:szCs w:val="23"/>
              </w:rPr>
              <w:t>0</w:t>
            </w:r>
          </w:p>
        </w:tc>
      </w:tr>
    </w:tbl>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Case-01: For X = 0</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If X = 0, then-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Available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 </w:t>
      </w:r>
      <w:proofErr w:type="gramStart"/>
      <w:r w:rsidRPr="00940915">
        <w:rPr>
          <w:rFonts w:ascii="Arial" w:eastAsia="Times New Roman" w:hAnsi="Arial" w:cs="Arial"/>
          <w:color w:val="303030"/>
          <w:sz w:val="23"/>
          <w:szCs w:val="23"/>
        </w:rPr>
        <w:t>[ 0</w:t>
      </w:r>
      <w:proofErr w:type="gramEnd"/>
      <w:r w:rsidRPr="00940915">
        <w:rPr>
          <w:rFonts w:ascii="Arial" w:eastAsia="Times New Roman" w:hAnsi="Arial" w:cs="Arial"/>
          <w:color w:val="303030"/>
          <w:sz w:val="23"/>
          <w:szCs w:val="23"/>
        </w:rPr>
        <w:t xml:space="preserve"> </w:t>
      </w:r>
      <w:proofErr w:type="spellStart"/>
      <w:r w:rsidRPr="00940915">
        <w:rPr>
          <w:rFonts w:ascii="Arial" w:eastAsia="Times New Roman" w:hAnsi="Arial" w:cs="Arial"/>
          <w:color w:val="303030"/>
          <w:sz w:val="23"/>
          <w:szCs w:val="23"/>
        </w:rPr>
        <w:t>0</w:t>
      </w:r>
      <w:proofErr w:type="spellEnd"/>
      <w:r w:rsidRPr="00940915">
        <w:rPr>
          <w:rFonts w:ascii="Arial" w:eastAsia="Times New Roman" w:hAnsi="Arial" w:cs="Arial"/>
          <w:color w:val="303030"/>
          <w:sz w:val="23"/>
          <w:szCs w:val="23"/>
        </w:rPr>
        <w:t xml:space="preserve"> </w:t>
      </w:r>
      <w:proofErr w:type="spellStart"/>
      <w:r w:rsidRPr="00940915">
        <w:rPr>
          <w:rFonts w:ascii="Arial" w:eastAsia="Times New Roman" w:hAnsi="Arial" w:cs="Arial"/>
          <w:color w:val="303030"/>
          <w:sz w:val="23"/>
          <w:szCs w:val="23"/>
        </w:rPr>
        <w:t>0</w:t>
      </w:r>
      <w:proofErr w:type="spellEnd"/>
      <w:r w:rsidRPr="00940915">
        <w:rPr>
          <w:rFonts w:ascii="Arial" w:eastAsia="Times New Roman" w:hAnsi="Arial" w:cs="Arial"/>
          <w:color w:val="303030"/>
          <w:sz w:val="23"/>
          <w:szCs w:val="23"/>
        </w:rPr>
        <w:t xml:space="preserve"> 1 </w:t>
      </w:r>
      <w:proofErr w:type="spellStart"/>
      <w:r w:rsidRPr="00940915">
        <w:rPr>
          <w:rFonts w:ascii="Arial" w:eastAsia="Times New Roman" w:hAnsi="Arial" w:cs="Arial"/>
          <w:color w:val="303030"/>
          <w:sz w:val="23"/>
          <w:szCs w:val="23"/>
        </w:rPr>
        <w:t>1</w:t>
      </w:r>
      <w:proofErr w:type="spellEnd"/>
      <w:r w:rsidRPr="00940915">
        <w:rPr>
          <w:rFonts w:ascii="Arial" w:eastAsia="Times New Roman" w:hAnsi="Arial" w:cs="Arial"/>
          <w:color w:val="303030"/>
          <w:sz w:val="23"/>
          <w:szCs w:val="23"/>
        </w:rPr>
        <w:t xml:space="preserve">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numPr>
          <w:ilvl w:val="0"/>
          <w:numId w:val="55"/>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With the instances available currently, the requirement of any process </w:t>
      </w:r>
      <w:proofErr w:type="spellStart"/>
      <w:r w:rsidRPr="00940915">
        <w:rPr>
          <w:rFonts w:ascii="Arial" w:eastAsia="Times New Roman" w:hAnsi="Arial" w:cs="Arial"/>
          <w:color w:val="303030"/>
          <w:sz w:val="23"/>
          <w:szCs w:val="23"/>
        </w:rPr>
        <w:t>can not</w:t>
      </w:r>
      <w:proofErr w:type="spellEnd"/>
      <w:r w:rsidRPr="00940915">
        <w:rPr>
          <w:rFonts w:ascii="Arial" w:eastAsia="Times New Roman" w:hAnsi="Arial" w:cs="Arial"/>
          <w:color w:val="303030"/>
          <w:sz w:val="23"/>
          <w:szCs w:val="23"/>
        </w:rPr>
        <w:t xml:space="preserve"> be satisfied.</w:t>
      </w:r>
    </w:p>
    <w:p w:rsidR="00940915" w:rsidRPr="00940915" w:rsidRDefault="00940915" w:rsidP="00940915">
      <w:pPr>
        <w:numPr>
          <w:ilvl w:val="0"/>
          <w:numId w:val="55"/>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So, for X = 0, system remains in a deadlock which is an unsafe state.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Case-02: For X = 1</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If X = 1, then-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Available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 </w:t>
      </w:r>
      <w:proofErr w:type="gramStart"/>
      <w:r w:rsidRPr="00940915">
        <w:rPr>
          <w:rFonts w:ascii="Arial" w:eastAsia="Times New Roman" w:hAnsi="Arial" w:cs="Arial"/>
          <w:color w:val="303030"/>
          <w:sz w:val="23"/>
          <w:szCs w:val="23"/>
        </w:rPr>
        <w:t>[ 0</w:t>
      </w:r>
      <w:proofErr w:type="gramEnd"/>
      <w:r w:rsidRPr="00940915">
        <w:rPr>
          <w:rFonts w:ascii="Arial" w:eastAsia="Times New Roman" w:hAnsi="Arial" w:cs="Arial"/>
          <w:color w:val="303030"/>
          <w:sz w:val="23"/>
          <w:szCs w:val="23"/>
        </w:rPr>
        <w:t xml:space="preserve"> </w:t>
      </w:r>
      <w:proofErr w:type="spellStart"/>
      <w:r w:rsidRPr="00940915">
        <w:rPr>
          <w:rFonts w:ascii="Arial" w:eastAsia="Times New Roman" w:hAnsi="Arial" w:cs="Arial"/>
          <w:color w:val="303030"/>
          <w:sz w:val="23"/>
          <w:szCs w:val="23"/>
        </w:rPr>
        <w:t>0</w:t>
      </w:r>
      <w:proofErr w:type="spellEnd"/>
      <w:r w:rsidRPr="00940915">
        <w:rPr>
          <w:rFonts w:ascii="Arial" w:eastAsia="Times New Roman" w:hAnsi="Arial" w:cs="Arial"/>
          <w:color w:val="303030"/>
          <w:sz w:val="23"/>
          <w:szCs w:val="23"/>
        </w:rPr>
        <w:t xml:space="preserve"> 1 </w:t>
      </w:r>
      <w:proofErr w:type="spellStart"/>
      <w:r w:rsidRPr="00940915">
        <w:rPr>
          <w:rFonts w:ascii="Arial" w:eastAsia="Times New Roman" w:hAnsi="Arial" w:cs="Arial"/>
          <w:color w:val="303030"/>
          <w:sz w:val="23"/>
          <w:szCs w:val="23"/>
        </w:rPr>
        <w:t>1</w:t>
      </w:r>
      <w:proofErr w:type="spellEnd"/>
      <w:r w:rsidRPr="00940915">
        <w:rPr>
          <w:rFonts w:ascii="Arial" w:eastAsia="Times New Roman" w:hAnsi="Arial" w:cs="Arial"/>
          <w:color w:val="303030"/>
          <w:sz w:val="23"/>
          <w:szCs w:val="23"/>
        </w:rPr>
        <w:t xml:space="preserve"> </w:t>
      </w:r>
      <w:proofErr w:type="spellStart"/>
      <w:r w:rsidRPr="00940915">
        <w:rPr>
          <w:rFonts w:ascii="Arial" w:eastAsia="Times New Roman" w:hAnsi="Arial" w:cs="Arial"/>
          <w:color w:val="303030"/>
          <w:sz w:val="23"/>
          <w:szCs w:val="23"/>
        </w:rPr>
        <w:t>1</w:t>
      </w:r>
      <w:proofErr w:type="spellEnd"/>
      <w:r w:rsidRPr="00940915">
        <w:rPr>
          <w:rFonts w:ascii="Arial" w:eastAsia="Times New Roman" w:hAnsi="Arial" w:cs="Arial"/>
          <w:color w:val="303030"/>
          <w:sz w:val="23"/>
          <w:szCs w:val="23"/>
        </w:rPr>
        <w:t xml:space="preserve">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Step-01:</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numPr>
          <w:ilvl w:val="0"/>
          <w:numId w:val="56"/>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With the instances available currently, only the requirement of the process D can be satisfied.</w:t>
      </w:r>
    </w:p>
    <w:p w:rsidR="00940915" w:rsidRPr="00940915" w:rsidRDefault="00940915" w:rsidP="00940915">
      <w:pPr>
        <w:numPr>
          <w:ilvl w:val="0"/>
          <w:numId w:val="56"/>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So, process D is allocated the requested resources.</w:t>
      </w:r>
    </w:p>
    <w:p w:rsidR="00940915" w:rsidRPr="00940915" w:rsidRDefault="00940915" w:rsidP="00940915">
      <w:pPr>
        <w:numPr>
          <w:ilvl w:val="0"/>
          <w:numId w:val="56"/>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It completes its execution and then free up the instances of resources held by it.</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Available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lastRenderedPageBreak/>
        <w:t>= </w:t>
      </w:r>
      <w:proofErr w:type="gramStart"/>
      <w:r w:rsidRPr="00940915">
        <w:rPr>
          <w:rFonts w:ascii="Arial" w:eastAsia="Times New Roman" w:hAnsi="Arial" w:cs="Arial"/>
          <w:color w:val="303030"/>
          <w:sz w:val="23"/>
          <w:szCs w:val="23"/>
        </w:rPr>
        <w:t>[ 0</w:t>
      </w:r>
      <w:proofErr w:type="gramEnd"/>
      <w:r w:rsidRPr="00940915">
        <w:rPr>
          <w:rFonts w:ascii="Arial" w:eastAsia="Times New Roman" w:hAnsi="Arial" w:cs="Arial"/>
          <w:color w:val="303030"/>
          <w:sz w:val="23"/>
          <w:szCs w:val="23"/>
        </w:rPr>
        <w:t xml:space="preserve"> </w:t>
      </w:r>
      <w:proofErr w:type="spellStart"/>
      <w:r w:rsidRPr="00940915">
        <w:rPr>
          <w:rFonts w:ascii="Arial" w:eastAsia="Times New Roman" w:hAnsi="Arial" w:cs="Arial"/>
          <w:color w:val="303030"/>
          <w:sz w:val="23"/>
          <w:szCs w:val="23"/>
        </w:rPr>
        <w:t>0</w:t>
      </w:r>
      <w:proofErr w:type="spellEnd"/>
      <w:r w:rsidRPr="00940915">
        <w:rPr>
          <w:rFonts w:ascii="Arial" w:eastAsia="Times New Roman" w:hAnsi="Arial" w:cs="Arial"/>
          <w:color w:val="303030"/>
          <w:sz w:val="23"/>
          <w:szCs w:val="23"/>
        </w:rPr>
        <w:t xml:space="preserve"> 1 </w:t>
      </w:r>
      <w:proofErr w:type="spellStart"/>
      <w:r w:rsidRPr="00940915">
        <w:rPr>
          <w:rFonts w:ascii="Arial" w:eastAsia="Times New Roman" w:hAnsi="Arial" w:cs="Arial"/>
          <w:color w:val="303030"/>
          <w:sz w:val="23"/>
          <w:szCs w:val="23"/>
        </w:rPr>
        <w:t>1</w:t>
      </w:r>
      <w:proofErr w:type="spellEnd"/>
      <w:r w:rsidRPr="00940915">
        <w:rPr>
          <w:rFonts w:ascii="Arial" w:eastAsia="Times New Roman" w:hAnsi="Arial" w:cs="Arial"/>
          <w:color w:val="303030"/>
          <w:sz w:val="23"/>
          <w:szCs w:val="23"/>
        </w:rPr>
        <w:t xml:space="preserve"> </w:t>
      </w:r>
      <w:proofErr w:type="spellStart"/>
      <w:r w:rsidRPr="00940915">
        <w:rPr>
          <w:rFonts w:ascii="Arial" w:eastAsia="Times New Roman" w:hAnsi="Arial" w:cs="Arial"/>
          <w:color w:val="303030"/>
          <w:sz w:val="23"/>
          <w:szCs w:val="23"/>
        </w:rPr>
        <w:t>1</w:t>
      </w:r>
      <w:proofErr w:type="spellEnd"/>
      <w:r w:rsidRPr="00940915">
        <w:rPr>
          <w:rFonts w:ascii="Arial" w:eastAsia="Times New Roman" w:hAnsi="Arial" w:cs="Arial"/>
          <w:color w:val="303030"/>
          <w:sz w:val="23"/>
          <w:szCs w:val="23"/>
        </w:rPr>
        <w:t xml:space="preserve"> ] + [ 1 </w:t>
      </w:r>
      <w:proofErr w:type="spellStart"/>
      <w:r w:rsidRPr="00940915">
        <w:rPr>
          <w:rFonts w:ascii="Arial" w:eastAsia="Times New Roman" w:hAnsi="Arial" w:cs="Arial"/>
          <w:color w:val="303030"/>
          <w:sz w:val="23"/>
          <w:szCs w:val="23"/>
        </w:rPr>
        <w:t>1</w:t>
      </w:r>
      <w:proofErr w:type="spellEnd"/>
      <w:r w:rsidRPr="00940915">
        <w:rPr>
          <w:rFonts w:ascii="Arial" w:eastAsia="Times New Roman" w:hAnsi="Arial" w:cs="Arial"/>
          <w:color w:val="303030"/>
          <w:sz w:val="23"/>
          <w:szCs w:val="23"/>
        </w:rPr>
        <w:t xml:space="preserve"> </w:t>
      </w:r>
      <w:proofErr w:type="spellStart"/>
      <w:r w:rsidRPr="00940915">
        <w:rPr>
          <w:rFonts w:ascii="Arial" w:eastAsia="Times New Roman" w:hAnsi="Arial" w:cs="Arial"/>
          <w:color w:val="303030"/>
          <w:sz w:val="23"/>
          <w:szCs w:val="23"/>
        </w:rPr>
        <w:t>1</w:t>
      </w:r>
      <w:proofErr w:type="spellEnd"/>
      <w:r w:rsidRPr="00940915">
        <w:rPr>
          <w:rFonts w:ascii="Arial" w:eastAsia="Times New Roman" w:hAnsi="Arial" w:cs="Arial"/>
          <w:color w:val="303030"/>
          <w:sz w:val="23"/>
          <w:szCs w:val="23"/>
        </w:rPr>
        <w:t xml:space="preserve"> </w:t>
      </w:r>
      <w:proofErr w:type="spellStart"/>
      <w:r w:rsidRPr="00940915">
        <w:rPr>
          <w:rFonts w:ascii="Arial" w:eastAsia="Times New Roman" w:hAnsi="Arial" w:cs="Arial"/>
          <w:color w:val="303030"/>
          <w:sz w:val="23"/>
          <w:szCs w:val="23"/>
        </w:rPr>
        <w:t>1</w:t>
      </w:r>
      <w:proofErr w:type="spellEnd"/>
      <w:r w:rsidRPr="00940915">
        <w:rPr>
          <w:rFonts w:ascii="Arial" w:eastAsia="Times New Roman" w:hAnsi="Arial" w:cs="Arial"/>
          <w:color w:val="303030"/>
          <w:sz w:val="23"/>
          <w:szCs w:val="23"/>
        </w:rPr>
        <w:t xml:space="preserve"> 0 ]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 </w:t>
      </w:r>
      <w:proofErr w:type="gramStart"/>
      <w:r w:rsidRPr="00940915">
        <w:rPr>
          <w:rFonts w:ascii="Arial" w:eastAsia="Times New Roman" w:hAnsi="Arial" w:cs="Arial"/>
          <w:color w:val="303030"/>
          <w:sz w:val="23"/>
          <w:szCs w:val="23"/>
        </w:rPr>
        <w:t>[ 1</w:t>
      </w:r>
      <w:proofErr w:type="gramEnd"/>
      <w:r w:rsidRPr="00940915">
        <w:rPr>
          <w:rFonts w:ascii="Arial" w:eastAsia="Times New Roman" w:hAnsi="Arial" w:cs="Arial"/>
          <w:color w:val="303030"/>
          <w:sz w:val="23"/>
          <w:szCs w:val="23"/>
        </w:rPr>
        <w:t xml:space="preserve"> </w:t>
      </w:r>
      <w:proofErr w:type="spellStart"/>
      <w:r w:rsidRPr="00940915">
        <w:rPr>
          <w:rFonts w:ascii="Arial" w:eastAsia="Times New Roman" w:hAnsi="Arial" w:cs="Arial"/>
          <w:color w:val="303030"/>
          <w:sz w:val="23"/>
          <w:szCs w:val="23"/>
        </w:rPr>
        <w:t>1</w:t>
      </w:r>
      <w:proofErr w:type="spellEnd"/>
      <w:r w:rsidRPr="00940915">
        <w:rPr>
          <w:rFonts w:ascii="Arial" w:eastAsia="Times New Roman" w:hAnsi="Arial" w:cs="Arial"/>
          <w:color w:val="303030"/>
          <w:sz w:val="23"/>
          <w:szCs w:val="23"/>
        </w:rPr>
        <w:t xml:space="preserve"> 2 </w:t>
      </w:r>
      <w:proofErr w:type="spellStart"/>
      <w:r w:rsidRPr="00940915">
        <w:rPr>
          <w:rFonts w:ascii="Arial" w:eastAsia="Times New Roman" w:hAnsi="Arial" w:cs="Arial"/>
          <w:color w:val="303030"/>
          <w:sz w:val="23"/>
          <w:szCs w:val="23"/>
        </w:rPr>
        <w:t>2</w:t>
      </w:r>
      <w:proofErr w:type="spellEnd"/>
      <w:r w:rsidRPr="00940915">
        <w:rPr>
          <w:rFonts w:ascii="Arial" w:eastAsia="Times New Roman" w:hAnsi="Arial" w:cs="Arial"/>
          <w:color w:val="303030"/>
          <w:sz w:val="23"/>
          <w:szCs w:val="23"/>
        </w:rPr>
        <w:t xml:space="preserve"> 1 ]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numPr>
          <w:ilvl w:val="0"/>
          <w:numId w:val="57"/>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With the instances available currently, the requirement of any process </w:t>
      </w:r>
      <w:proofErr w:type="spellStart"/>
      <w:r w:rsidRPr="00940915">
        <w:rPr>
          <w:rFonts w:ascii="Arial" w:eastAsia="Times New Roman" w:hAnsi="Arial" w:cs="Arial"/>
          <w:color w:val="303030"/>
          <w:sz w:val="23"/>
          <w:szCs w:val="23"/>
        </w:rPr>
        <w:t>can not</w:t>
      </w:r>
      <w:proofErr w:type="spellEnd"/>
      <w:r w:rsidRPr="00940915">
        <w:rPr>
          <w:rFonts w:ascii="Arial" w:eastAsia="Times New Roman" w:hAnsi="Arial" w:cs="Arial"/>
          <w:color w:val="303030"/>
          <w:sz w:val="23"/>
          <w:szCs w:val="23"/>
        </w:rPr>
        <w:t xml:space="preserve"> be satisfied.</w:t>
      </w:r>
    </w:p>
    <w:p w:rsidR="00940915" w:rsidRPr="00940915" w:rsidRDefault="00940915" w:rsidP="00940915">
      <w:pPr>
        <w:numPr>
          <w:ilvl w:val="0"/>
          <w:numId w:val="57"/>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So, for X = 1, system remains in a deadlock which is an unsafe state.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Case-02: For X = 2</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If X = 2, then-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Available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 </w:t>
      </w:r>
      <w:proofErr w:type="gramStart"/>
      <w:r w:rsidRPr="00940915">
        <w:rPr>
          <w:rFonts w:ascii="Arial" w:eastAsia="Times New Roman" w:hAnsi="Arial" w:cs="Arial"/>
          <w:color w:val="303030"/>
          <w:sz w:val="23"/>
          <w:szCs w:val="23"/>
        </w:rPr>
        <w:t>[ 0</w:t>
      </w:r>
      <w:proofErr w:type="gramEnd"/>
      <w:r w:rsidRPr="00940915">
        <w:rPr>
          <w:rFonts w:ascii="Arial" w:eastAsia="Times New Roman" w:hAnsi="Arial" w:cs="Arial"/>
          <w:color w:val="303030"/>
          <w:sz w:val="23"/>
          <w:szCs w:val="23"/>
        </w:rPr>
        <w:t xml:space="preserve"> </w:t>
      </w:r>
      <w:proofErr w:type="spellStart"/>
      <w:r w:rsidRPr="00940915">
        <w:rPr>
          <w:rFonts w:ascii="Arial" w:eastAsia="Times New Roman" w:hAnsi="Arial" w:cs="Arial"/>
          <w:color w:val="303030"/>
          <w:sz w:val="23"/>
          <w:szCs w:val="23"/>
        </w:rPr>
        <w:t>0</w:t>
      </w:r>
      <w:proofErr w:type="spellEnd"/>
      <w:r w:rsidRPr="00940915">
        <w:rPr>
          <w:rFonts w:ascii="Arial" w:eastAsia="Times New Roman" w:hAnsi="Arial" w:cs="Arial"/>
          <w:color w:val="303030"/>
          <w:sz w:val="23"/>
          <w:szCs w:val="23"/>
        </w:rPr>
        <w:t xml:space="preserve"> 2 1 </w:t>
      </w:r>
      <w:proofErr w:type="spellStart"/>
      <w:r w:rsidRPr="00940915">
        <w:rPr>
          <w:rFonts w:ascii="Arial" w:eastAsia="Times New Roman" w:hAnsi="Arial" w:cs="Arial"/>
          <w:color w:val="303030"/>
          <w:sz w:val="23"/>
          <w:szCs w:val="23"/>
        </w:rPr>
        <w:t>1</w:t>
      </w:r>
      <w:proofErr w:type="spellEnd"/>
      <w:r w:rsidRPr="00940915">
        <w:rPr>
          <w:rFonts w:ascii="Arial" w:eastAsia="Times New Roman" w:hAnsi="Arial" w:cs="Arial"/>
          <w:color w:val="303030"/>
          <w:sz w:val="23"/>
          <w:szCs w:val="23"/>
        </w:rPr>
        <w:t xml:space="preserve">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Step-01:</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numPr>
          <w:ilvl w:val="0"/>
          <w:numId w:val="58"/>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With the instances available currently, only the requirement of the process D can be satisfied.</w:t>
      </w:r>
    </w:p>
    <w:p w:rsidR="00940915" w:rsidRPr="00940915" w:rsidRDefault="00940915" w:rsidP="00940915">
      <w:pPr>
        <w:numPr>
          <w:ilvl w:val="0"/>
          <w:numId w:val="58"/>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So, process D is allocated the requested resources.</w:t>
      </w:r>
    </w:p>
    <w:p w:rsidR="00940915" w:rsidRPr="00940915" w:rsidRDefault="00940915" w:rsidP="00940915">
      <w:pPr>
        <w:numPr>
          <w:ilvl w:val="0"/>
          <w:numId w:val="58"/>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It completes its execution and then free up the instances of resources held by it.</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Available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roofErr w:type="gramStart"/>
      <w:r w:rsidRPr="00940915">
        <w:rPr>
          <w:rFonts w:ascii="Arial" w:eastAsia="Times New Roman" w:hAnsi="Arial" w:cs="Arial"/>
          <w:color w:val="303030"/>
          <w:sz w:val="23"/>
          <w:szCs w:val="23"/>
        </w:rPr>
        <w:t>[ 0</w:t>
      </w:r>
      <w:proofErr w:type="gramEnd"/>
      <w:r w:rsidRPr="00940915">
        <w:rPr>
          <w:rFonts w:ascii="Arial" w:eastAsia="Times New Roman" w:hAnsi="Arial" w:cs="Arial"/>
          <w:color w:val="303030"/>
          <w:sz w:val="23"/>
          <w:szCs w:val="23"/>
        </w:rPr>
        <w:t xml:space="preserve"> </w:t>
      </w:r>
      <w:proofErr w:type="spellStart"/>
      <w:r w:rsidRPr="00940915">
        <w:rPr>
          <w:rFonts w:ascii="Arial" w:eastAsia="Times New Roman" w:hAnsi="Arial" w:cs="Arial"/>
          <w:color w:val="303030"/>
          <w:sz w:val="23"/>
          <w:szCs w:val="23"/>
        </w:rPr>
        <w:t>0</w:t>
      </w:r>
      <w:proofErr w:type="spellEnd"/>
      <w:r w:rsidRPr="00940915">
        <w:rPr>
          <w:rFonts w:ascii="Arial" w:eastAsia="Times New Roman" w:hAnsi="Arial" w:cs="Arial"/>
          <w:color w:val="303030"/>
          <w:sz w:val="23"/>
          <w:szCs w:val="23"/>
        </w:rPr>
        <w:t xml:space="preserve"> 2 1 </w:t>
      </w:r>
      <w:proofErr w:type="spellStart"/>
      <w:r w:rsidRPr="00940915">
        <w:rPr>
          <w:rFonts w:ascii="Arial" w:eastAsia="Times New Roman" w:hAnsi="Arial" w:cs="Arial"/>
          <w:color w:val="303030"/>
          <w:sz w:val="23"/>
          <w:szCs w:val="23"/>
        </w:rPr>
        <w:t>1</w:t>
      </w:r>
      <w:proofErr w:type="spellEnd"/>
      <w:r w:rsidRPr="00940915">
        <w:rPr>
          <w:rFonts w:ascii="Arial" w:eastAsia="Times New Roman" w:hAnsi="Arial" w:cs="Arial"/>
          <w:color w:val="303030"/>
          <w:sz w:val="23"/>
          <w:szCs w:val="23"/>
        </w:rPr>
        <w:t xml:space="preserve"> ] + [ 1 </w:t>
      </w:r>
      <w:proofErr w:type="spellStart"/>
      <w:r w:rsidRPr="00940915">
        <w:rPr>
          <w:rFonts w:ascii="Arial" w:eastAsia="Times New Roman" w:hAnsi="Arial" w:cs="Arial"/>
          <w:color w:val="303030"/>
          <w:sz w:val="23"/>
          <w:szCs w:val="23"/>
        </w:rPr>
        <w:t>1</w:t>
      </w:r>
      <w:proofErr w:type="spellEnd"/>
      <w:r w:rsidRPr="00940915">
        <w:rPr>
          <w:rFonts w:ascii="Arial" w:eastAsia="Times New Roman" w:hAnsi="Arial" w:cs="Arial"/>
          <w:color w:val="303030"/>
          <w:sz w:val="23"/>
          <w:szCs w:val="23"/>
        </w:rPr>
        <w:t xml:space="preserve"> </w:t>
      </w:r>
      <w:proofErr w:type="spellStart"/>
      <w:r w:rsidRPr="00940915">
        <w:rPr>
          <w:rFonts w:ascii="Arial" w:eastAsia="Times New Roman" w:hAnsi="Arial" w:cs="Arial"/>
          <w:color w:val="303030"/>
          <w:sz w:val="23"/>
          <w:szCs w:val="23"/>
        </w:rPr>
        <w:t>1</w:t>
      </w:r>
      <w:proofErr w:type="spellEnd"/>
      <w:r w:rsidRPr="00940915">
        <w:rPr>
          <w:rFonts w:ascii="Arial" w:eastAsia="Times New Roman" w:hAnsi="Arial" w:cs="Arial"/>
          <w:color w:val="303030"/>
          <w:sz w:val="23"/>
          <w:szCs w:val="23"/>
        </w:rPr>
        <w:t xml:space="preserve"> </w:t>
      </w:r>
      <w:proofErr w:type="spellStart"/>
      <w:r w:rsidRPr="00940915">
        <w:rPr>
          <w:rFonts w:ascii="Arial" w:eastAsia="Times New Roman" w:hAnsi="Arial" w:cs="Arial"/>
          <w:color w:val="303030"/>
          <w:sz w:val="23"/>
          <w:szCs w:val="23"/>
        </w:rPr>
        <w:t>1</w:t>
      </w:r>
      <w:proofErr w:type="spellEnd"/>
      <w:r w:rsidRPr="00940915">
        <w:rPr>
          <w:rFonts w:ascii="Arial" w:eastAsia="Times New Roman" w:hAnsi="Arial" w:cs="Arial"/>
          <w:color w:val="303030"/>
          <w:sz w:val="23"/>
          <w:szCs w:val="23"/>
        </w:rPr>
        <w:t xml:space="preserve"> 0 ]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 </w:t>
      </w:r>
      <w:proofErr w:type="gramStart"/>
      <w:r w:rsidRPr="00940915">
        <w:rPr>
          <w:rFonts w:ascii="Arial" w:eastAsia="Times New Roman" w:hAnsi="Arial" w:cs="Arial"/>
          <w:color w:val="303030"/>
          <w:sz w:val="23"/>
          <w:szCs w:val="23"/>
        </w:rPr>
        <w:t>[ 1</w:t>
      </w:r>
      <w:proofErr w:type="gramEnd"/>
      <w:r w:rsidRPr="00940915">
        <w:rPr>
          <w:rFonts w:ascii="Arial" w:eastAsia="Times New Roman" w:hAnsi="Arial" w:cs="Arial"/>
          <w:color w:val="303030"/>
          <w:sz w:val="23"/>
          <w:szCs w:val="23"/>
        </w:rPr>
        <w:t xml:space="preserve"> </w:t>
      </w:r>
      <w:proofErr w:type="spellStart"/>
      <w:r w:rsidRPr="00940915">
        <w:rPr>
          <w:rFonts w:ascii="Arial" w:eastAsia="Times New Roman" w:hAnsi="Arial" w:cs="Arial"/>
          <w:color w:val="303030"/>
          <w:sz w:val="23"/>
          <w:szCs w:val="23"/>
        </w:rPr>
        <w:t>1</w:t>
      </w:r>
      <w:proofErr w:type="spellEnd"/>
      <w:r w:rsidRPr="00940915">
        <w:rPr>
          <w:rFonts w:ascii="Arial" w:eastAsia="Times New Roman" w:hAnsi="Arial" w:cs="Arial"/>
          <w:color w:val="303030"/>
          <w:sz w:val="23"/>
          <w:szCs w:val="23"/>
        </w:rPr>
        <w:t xml:space="preserve"> 3 2 1 ]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Step-02:</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numPr>
          <w:ilvl w:val="0"/>
          <w:numId w:val="59"/>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With the instances available currently, only the requirement of the process C can be satisfied.</w:t>
      </w:r>
    </w:p>
    <w:p w:rsidR="00940915" w:rsidRPr="00940915" w:rsidRDefault="00940915" w:rsidP="00940915">
      <w:pPr>
        <w:numPr>
          <w:ilvl w:val="0"/>
          <w:numId w:val="59"/>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So, process C is allocated the requested resources.</w:t>
      </w:r>
    </w:p>
    <w:p w:rsidR="00940915" w:rsidRPr="00940915" w:rsidRDefault="00940915" w:rsidP="00940915">
      <w:pPr>
        <w:numPr>
          <w:ilvl w:val="0"/>
          <w:numId w:val="59"/>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It completes its execution and then free up the instances of resources held by it.</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lastRenderedPageBreak/>
        <w:t>Available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roofErr w:type="gramStart"/>
      <w:r w:rsidRPr="00940915">
        <w:rPr>
          <w:rFonts w:ascii="Arial" w:eastAsia="Times New Roman" w:hAnsi="Arial" w:cs="Arial"/>
          <w:color w:val="303030"/>
          <w:sz w:val="23"/>
          <w:szCs w:val="23"/>
        </w:rPr>
        <w:t>[ 1</w:t>
      </w:r>
      <w:proofErr w:type="gramEnd"/>
      <w:r w:rsidRPr="00940915">
        <w:rPr>
          <w:rFonts w:ascii="Arial" w:eastAsia="Times New Roman" w:hAnsi="Arial" w:cs="Arial"/>
          <w:color w:val="303030"/>
          <w:sz w:val="23"/>
          <w:szCs w:val="23"/>
        </w:rPr>
        <w:t xml:space="preserve"> </w:t>
      </w:r>
      <w:proofErr w:type="spellStart"/>
      <w:r w:rsidRPr="00940915">
        <w:rPr>
          <w:rFonts w:ascii="Arial" w:eastAsia="Times New Roman" w:hAnsi="Arial" w:cs="Arial"/>
          <w:color w:val="303030"/>
          <w:sz w:val="23"/>
          <w:szCs w:val="23"/>
        </w:rPr>
        <w:t>1</w:t>
      </w:r>
      <w:proofErr w:type="spellEnd"/>
      <w:r w:rsidRPr="00940915">
        <w:rPr>
          <w:rFonts w:ascii="Arial" w:eastAsia="Times New Roman" w:hAnsi="Arial" w:cs="Arial"/>
          <w:color w:val="303030"/>
          <w:sz w:val="23"/>
          <w:szCs w:val="23"/>
        </w:rPr>
        <w:t xml:space="preserve"> 3 2 1 ] + [ 1 </w:t>
      </w:r>
      <w:proofErr w:type="spellStart"/>
      <w:r w:rsidRPr="00940915">
        <w:rPr>
          <w:rFonts w:ascii="Arial" w:eastAsia="Times New Roman" w:hAnsi="Arial" w:cs="Arial"/>
          <w:color w:val="303030"/>
          <w:sz w:val="23"/>
          <w:szCs w:val="23"/>
        </w:rPr>
        <w:t>1</w:t>
      </w:r>
      <w:proofErr w:type="spellEnd"/>
      <w:r w:rsidRPr="00940915">
        <w:rPr>
          <w:rFonts w:ascii="Arial" w:eastAsia="Times New Roman" w:hAnsi="Arial" w:cs="Arial"/>
          <w:color w:val="303030"/>
          <w:sz w:val="23"/>
          <w:szCs w:val="23"/>
        </w:rPr>
        <w:t xml:space="preserve"> 0 1 </w:t>
      </w:r>
      <w:proofErr w:type="spellStart"/>
      <w:r w:rsidRPr="00940915">
        <w:rPr>
          <w:rFonts w:ascii="Arial" w:eastAsia="Times New Roman" w:hAnsi="Arial" w:cs="Arial"/>
          <w:color w:val="303030"/>
          <w:sz w:val="23"/>
          <w:szCs w:val="23"/>
        </w:rPr>
        <w:t>1</w:t>
      </w:r>
      <w:proofErr w:type="spellEnd"/>
      <w:r w:rsidRPr="00940915">
        <w:rPr>
          <w:rFonts w:ascii="Arial" w:eastAsia="Times New Roman" w:hAnsi="Arial" w:cs="Arial"/>
          <w:color w:val="303030"/>
          <w:sz w:val="23"/>
          <w:szCs w:val="23"/>
        </w:rPr>
        <w:t xml:space="preserve">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 </w:t>
      </w:r>
      <w:proofErr w:type="gramStart"/>
      <w:r w:rsidRPr="00940915">
        <w:rPr>
          <w:rFonts w:ascii="Arial" w:eastAsia="Times New Roman" w:hAnsi="Arial" w:cs="Arial"/>
          <w:color w:val="303030"/>
          <w:sz w:val="23"/>
          <w:szCs w:val="23"/>
        </w:rPr>
        <w:t>[ 2</w:t>
      </w:r>
      <w:proofErr w:type="gramEnd"/>
      <w:r w:rsidRPr="00940915">
        <w:rPr>
          <w:rFonts w:ascii="Arial" w:eastAsia="Times New Roman" w:hAnsi="Arial" w:cs="Arial"/>
          <w:color w:val="303030"/>
          <w:sz w:val="23"/>
          <w:szCs w:val="23"/>
        </w:rPr>
        <w:t xml:space="preserve"> </w:t>
      </w:r>
      <w:proofErr w:type="spellStart"/>
      <w:r w:rsidRPr="00940915">
        <w:rPr>
          <w:rFonts w:ascii="Arial" w:eastAsia="Times New Roman" w:hAnsi="Arial" w:cs="Arial"/>
          <w:color w:val="303030"/>
          <w:sz w:val="23"/>
          <w:szCs w:val="23"/>
        </w:rPr>
        <w:t>2</w:t>
      </w:r>
      <w:proofErr w:type="spellEnd"/>
      <w:r w:rsidRPr="00940915">
        <w:rPr>
          <w:rFonts w:ascii="Arial" w:eastAsia="Times New Roman" w:hAnsi="Arial" w:cs="Arial"/>
          <w:color w:val="303030"/>
          <w:sz w:val="23"/>
          <w:szCs w:val="23"/>
        </w:rPr>
        <w:t xml:space="preserve"> 3 </w:t>
      </w:r>
      <w:proofErr w:type="spellStart"/>
      <w:r w:rsidRPr="00940915">
        <w:rPr>
          <w:rFonts w:ascii="Arial" w:eastAsia="Times New Roman" w:hAnsi="Arial" w:cs="Arial"/>
          <w:color w:val="303030"/>
          <w:sz w:val="23"/>
          <w:szCs w:val="23"/>
        </w:rPr>
        <w:t>3</w:t>
      </w:r>
      <w:proofErr w:type="spellEnd"/>
      <w:r w:rsidRPr="00940915">
        <w:rPr>
          <w:rFonts w:ascii="Arial" w:eastAsia="Times New Roman" w:hAnsi="Arial" w:cs="Arial"/>
          <w:color w:val="303030"/>
          <w:sz w:val="23"/>
          <w:szCs w:val="23"/>
        </w:rPr>
        <w:t xml:space="preserve"> 2 ]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Step-03:</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numPr>
          <w:ilvl w:val="0"/>
          <w:numId w:val="60"/>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With the instances available currently, the requirement of both the processes A and B can be satisfied.</w:t>
      </w:r>
    </w:p>
    <w:p w:rsidR="00940915" w:rsidRPr="00940915" w:rsidRDefault="00940915" w:rsidP="00940915">
      <w:pPr>
        <w:numPr>
          <w:ilvl w:val="0"/>
          <w:numId w:val="60"/>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So, processes A and B are allocated the requested resources one by one.</w:t>
      </w:r>
    </w:p>
    <w:p w:rsidR="00940915" w:rsidRPr="00940915" w:rsidRDefault="00940915" w:rsidP="00940915">
      <w:pPr>
        <w:numPr>
          <w:ilvl w:val="0"/>
          <w:numId w:val="60"/>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They complete their execution and then free up the instances of resources held by it.</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Available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roofErr w:type="gramStart"/>
      <w:r w:rsidRPr="00940915">
        <w:rPr>
          <w:rFonts w:ascii="Arial" w:eastAsia="Times New Roman" w:hAnsi="Arial" w:cs="Arial"/>
          <w:color w:val="303030"/>
          <w:sz w:val="23"/>
          <w:szCs w:val="23"/>
        </w:rPr>
        <w:t>[ 2</w:t>
      </w:r>
      <w:proofErr w:type="gramEnd"/>
      <w:r w:rsidRPr="00940915">
        <w:rPr>
          <w:rFonts w:ascii="Arial" w:eastAsia="Times New Roman" w:hAnsi="Arial" w:cs="Arial"/>
          <w:color w:val="303030"/>
          <w:sz w:val="23"/>
          <w:szCs w:val="23"/>
        </w:rPr>
        <w:t xml:space="preserve"> </w:t>
      </w:r>
      <w:proofErr w:type="spellStart"/>
      <w:r w:rsidRPr="00940915">
        <w:rPr>
          <w:rFonts w:ascii="Arial" w:eastAsia="Times New Roman" w:hAnsi="Arial" w:cs="Arial"/>
          <w:color w:val="303030"/>
          <w:sz w:val="23"/>
          <w:szCs w:val="23"/>
        </w:rPr>
        <w:t>2</w:t>
      </w:r>
      <w:proofErr w:type="spellEnd"/>
      <w:r w:rsidRPr="00940915">
        <w:rPr>
          <w:rFonts w:ascii="Arial" w:eastAsia="Times New Roman" w:hAnsi="Arial" w:cs="Arial"/>
          <w:color w:val="303030"/>
          <w:sz w:val="23"/>
          <w:szCs w:val="23"/>
        </w:rPr>
        <w:t xml:space="preserve"> 3 </w:t>
      </w:r>
      <w:proofErr w:type="spellStart"/>
      <w:r w:rsidRPr="00940915">
        <w:rPr>
          <w:rFonts w:ascii="Arial" w:eastAsia="Times New Roman" w:hAnsi="Arial" w:cs="Arial"/>
          <w:color w:val="303030"/>
          <w:sz w:val="23"/>
          <w:szCs w:val="23"/>
        </w:rPr>
        <w:t>3</w:t>
      </w:r>
      <w:proofErr w:type="spellEnd"/>
      <w:r w:rsidRPr="00940915">
        <w:rPr>
          <w:rFonts w:ascii="Arial" w:eastAsia="Times New Roman" w:hAnsi="Arial" w:cs="Arial"/>
          <w:color w:val="303030"/>
          <w:sz w:val="23"/>
          <w:szCs w:val="23"/>
        </w:rPr>
        <w:t xml:space="preserve"> 2 ] + [ 1 0 2 1 </w:t>
      </w:r>
      <w:proofErr w:type="spellStart"/>
      <w:r w:rsidRPr="00940915">
        <w:rPr>
          <w:rFonts w:ascii="Arial" w:eastAsia="Times New Roman" w:hAnsi="Arial" w:cs="Arial"/>
          <w:color w:val="303030"/>
          <w:sz w:val="23"/>
          <w:szCs w:val="23"/>
        </w:rPr>
        <w:t>1</w:t>
      </w:r>
      <w:proofErr w:type="spellEnd"/>
      <w:r w:rsidRPr="00940915">
        <w:rPr>
          <w:rFonts w:ascii="Arial" w:eastAsia="Times New Roman" w:hAnsi="Arial" w:cs="Arial"/>
          <w:color w:val="303030"/>
          <w:sz w:val="23"/>
          <w:szCs w:val="23"/>
        </w:rPr>
        <w:t xml:space="preserve"> ] + [ 2 0 1 </w:t>
      </w:r>
      <w:proofErr w:type="spellStart"/>
      <w:r w:rsidRPr="00940915">
        <w:rPr>
          <w:rFonts w:ascii="Arial" w:eastAsia="Times New Roman" w:hAnsi="Arial" w:cs="Arial"/>
          <w:color w:val="303030"/>
          <w:sz w:val="23"/>
          <w:szCs w:val="23"/>
        </w:rPr>
        <w:t>1</w:t>
      </w:r>
      <w:proofErr w:type="spellEnd"/>
      <w:r w:rsidRPr="00940915">
        <w:rPr>
          <w:rFonts w:ascii="Arial" w:eastAsia="Times New Roman" w:hAnsi="Arial" w:cs="Arial"/>
          <w:color w:val="303030"/>
          <w:sz w:val="23"/>
          <w:szCs w:val="23"/>
        </w:rPr>
        <w:t xml:space="preserve"> 0 ]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 </w:t>
      </w:r>
      <w:proofErr w:type="gramStart"/>
      <w:r w:rsidRPr="00940915">
        <w:rPr>
          <w:rFonts w:ascii="Arial" w:eastAsia="Times New Roman" w:hAnsi="Arial" w:cs="Arial"/>
          <w:color w:val="303030"/>
          <w:sz w:val="23"/>
          <w:szCs w:val="23"/>
        </w:rPr>
        <w:t>[ 5</w:t>
      </w:r>
      <w:proofErr w:type="gramEnd"/>
      <w:r w:rsidRPr="00940915">
        <w:rPr>
          <w:rFonts w:ascii="Arial" w:eastAsia="Times New Roman" w:hAnsi="Arial" w:cs="Arial"/>
          <w:color w:val="303030"/>
          <w:sz w:val="23"/>
          <w:szCs w:val="23"/>
        </w:rPr>
        <w:t xml:space="preserve"> 2 6 5 3 ]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Thus,</w:t>
      </w:r>
    </w:p>
    <w:p w:rsidR="00940915" w:rsidRPr="00940915" w:rsidRDefault="00940915" w:rsidP="00940915">
      <w:pPr>
        <w:numPr>
          <w:ilvl w:val="0"/>
          <w:numId w:val="61"/>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There exists a safe sequence in which all the processes can be executed.</w:t>
      </w:r>
    </w:p>
    <w:p w:rsidR="00940915" w:rsidRPr="00940915" w:rsidRDefault="00940915" w:rsidP="00940915">
      <w:pPr>
        <w:numPr>
          <w:ilvl w:val="0"/>
          <w:numId w:val="61"/>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So, the system is in a safe state.</w:t>
      </w:r>
    </w:p>
    <w:p w:rsidR="00940915" w:rsidRPr="00940915" w:rsidRDefault="00940915" w:rsidP="00940915">
      <w:pPr>
        <w:numPr>
          <w:ilvl w:val="0"/>
          <w:numId w:val="61"/>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Thus, minimum value of X that ensures system is in safe state = 2.</w:t>
      </w:r>
    </w:p>
    <w:p w:rsidR="00940915" w:rsidRDefault="00940915"/>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PRACTICE PROBLEMS BASED ON CONTIGUOUS MEMORY ALLOCATION-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Problem-01:</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Consider six memory partitions of size 200 KB, 400 KB, 600 KB, 500 KB, 300 KB and 250 KB. These partitions need to be allocated to four processes of sizes 357 KB, 210 KB, 468 KB and 491 KB in that order.</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Perform the allocation of processes using-</w:t>
      </w:r>
    </w:p>
    <w:p w:rsidR="00940915" w:rsidRPr="00940915" w:rsidRDefault="00940915" w:rsidP="00940915">
      <w:pPr>
        <w:numPr>
          <w:ilvl w:val="0"/>
          <w:numId w:val="62"/>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First Fit Algorithm</w:t>
      </w:r>
    </w:p>
    <w:p w:rsidR="00940915" w:rsidRPr="00940915" w:rsidRDefault="00940915" w:rsidP="00940915">
      <w:pPr>
        <w:numPr>
          <w:ilvl w:val="0"/>
          <w:numId w:val="62"/>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Best Fit Algorithm</w:t>
      </w:r>
    </w:p>
    <w:p w:rsidR="00940915" w:rsidRPr="00940915" w:rsidRDefault="00940915" w:rsidP="00940915">
      <w:pPr>
        <w:numPr>
          <w:ilvl w:val="0"/>
          <w:numId w:val="62"/>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lastRenderedPageBreak/>
        <w:t>Worst Fit Algorithm</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Solution-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According to question,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 main memory has been divided into fixed size partitions as-</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8277225" cy="1362075"/>
            <wp:effectExtent l="19050" t="0" r="9525" b="0"/>
            <wp:docPr id="24" name="Picture 24" descr="https://www.gatevidyalay.com/wp-content/uploads/2018/11/Contiguous-Memory-Allocation-Proble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gatevidyalay.com/wp-content/uploads/2018/11/Contiguous-Memory-Allocation-Problem-01.png"/>
                    <pic:cNvPicPr>
                      <a:picLocks noChangeAspect="1" noChangeArrowheads="1"/>
                    </pic:cNvPicPr>
                  </pic:nvPicPr>
                  <pic:blipFill>
                    <a:blip r:embed="rId10"/>
                    <a:srcRect/>
                    <a:stretch>
                      <a:fillRect/>
                    </a:stretch>
                  </pic:blipFill>
                  <pic:spPr bwMode="auto">
                    <a:xfrm>
                      <a:off x="0" y="0"/>
                      <a:ext cx="8277225" cy="1362075"/>
                    </a:xfrm>
                    <a:prstGeom prst="rect">
                      <a:avLst/>
                    </a:prstGeom>
                    <a:noFill/>
                    <a:ln w="9525">
                      <a:noFill/>
                      <a:miter lim="800000"/>
                      <a:headEnd/>
                      <a:tailEnd/>
                    </a:ln>
                  </pic:spPr>
                </pic:pic>
              </a:graphicData>
            </a:graphic>
          </wp:inline>
        </w:drawing>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Let us say the given processes are-</w:t>
      </w:r>
    </w:p>
    <w:p w:rsidR="00940915" w:rsidRPr="00940915" w:rsidRDefault="00940915" w:rsidP="00940915">
      <w:pPr>
        <w:numPr>
          <w:ilvl w:val="0"/>
          <w:numId w:val="63"/>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P1 = 357 KB</w:t>
      </w:r>
    </w:p>
    <w:p w:rsidR="00940915" w:rsidRPr="00940915" w:rsidRDefault="00940915" w:rsidP="00940915">
      <w:pPr>
        <w:numPr>
          <w:ilvl w:val="0"/>
          <w:numId w:val="63"/>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P2 = 210 KB</w:t>
      </w:r>
    </w:p>
    <w:p w:rsidR="00940915" w:rsidRPr="00940915" w:rsidRDefault="00940915" w:rsidP="00940915">
      <w:pPr>
        <w:numPr>
          <w:ilvl w:val="0"/>
          <w:numId w:val="63"/>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P3 = 468 KB</w:t>
      </w:r>
    </w:p>
    <w:p w:rsidR="00940915" w:rsidRPr="00940915" w:rsidRDefault="00940915" w:rsidP="00940915">
      <w:pPr>
        <w:numPr>
          <w:ilvl w:val="0"/>
          <w:numId w:val="63"/>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P4 = 491 KB</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Allocation Using First Fit Algorithm-</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In First Fit Algorithm,</w:t>
      </w:r>
    </w:p>
    <w:p w:rsidR="00940915" w:rsidRPr="00940915" w:rsidRDefault="00940915" w:rsidP="00940915">
      <w:pPr>
        <w:numPr>
          <w:ilvl w:val="0"/>
          <w:numId w:val="64"/>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Algorithm starts scanning the partitions serially.</w:t>
      </w:r>
    </w:p>
    <w:p w:rsidR="00940915" w:rsidRPr="00940915" w:rsidRDefault="00940915" w:rsidP="00940915">
      <w:pPr>
        <w:numPr>
          <w:ilvl w:val="0"/>
          <w:numId w:val="64"/>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When a partition big enough to store the process is found, it allocates that partition to the process.</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 allocation of partitions to the given processes is shown below-</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Step-01:</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lastRenderedPageBreak/>
        <w:drawing>
          <wp:inline distT="0" distB="0" distL="0" distR="0">
            <wp:extent cx="8277225" cy="1362075"/>
            <wp:effectExtent l="19050" t="0" r="9525" b="0"/>
            <wp:docPr id="25" name="Picture 25" descr="https://www.gatevidyalay.com/wp-content/uploads/2018/11/Contiguous-Memory-Allocation-Problem-01-First-Fit-Algorithm-Ste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gatevidyalay.com/wp-content/uploads/2018/11/Contiguous-Memory-Allocation-Problem-01-First-Fit-Algorithm-Step-01.png"/>
                    <pic:cNvPicPr>
                      <a:picLocks noChangeAspect="1" noChangeArrowheads="1"/>
                    </pic:cNvPicPr>
                  </pic:nvPicPr>
                  <pic:blipFill>
                    <a:blip r:embed="rId11"/>
                    <a:srcRect/>
                    <a:stretch>
                      <a:fillRect/>
                    </a:stretch>
                  </pic:blipFill>
                  <pic:spPr bwMode="auto">
                    <a:xfrm>
                      <a:off x="0" y="0"/>
                      <a:ext cx="8277225" cy="1362075"/>
                    </a:xfrm>
                    <a:prstGeom prst="rect">
                      <a:avLst/>
                    </a:prstGeom>
                    <a:noFill/>
                    <a:ln w="9525">
                      <a:noFill/>
                      <a:miter lim="800000"/>
                      <a:headEnd/>
                      <a:tailEnd/>
                    </a:ln>
                  </pic:spPr>
                </pic:pic>
              </a:graphicData>
            </a:graphic>
          </wp:inline>
        </w:drawing>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Step-02:</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8277225" cy="1362075"/>
            <wp:effectExtent l="19050" t="0" r="9525" b="0"/>
            <wp:docPr id="26" name="Picture 26" descr="https://www.gatevidyalay.com/wp-content/uploads/2018/11/Contiguous-Memory-Allocation-Problem-01-First-Fit-Algorithm-Step-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gatevidyalay.com/wp-content/uploads/2018/11/Contiguous-Memory-Allocation-Problem-01-First-Fit-Algorithm-Step-02.png"/>
                    <pic:cNvPicPr>
                      <a:picLocks noChangeAspect="1" noChangeArrowheads="1"/>
                    </pic:cNvPicPr>
                  </pic:nvPicPr>
                  <pic:blipFill>
                    <a:blip r:embed="rId12"/>
                    <a:srcRect/>
                    <a:stretch>
                      <a:fillRect/>
                    </a:stretch>
                  </pic:blipFill>
                  <pic:spPr bwMode="auto">
                    <a:xfrm>
                      <a:off x="0" y="0"/>
                      <a:ext cx="8277225" cy="1362075"/>
                    </a:xfrm>
                    <a:prstGeom prst="rect">
                      <a:avLst/>
                    </a:prstGeom>
                    <a:noFill/>
                    <a:ln w="9525">
                      <a:noFill/>
                      <a:miter lim="800000"/>
                      <a:headEnd/>
                      <a:tailEnd/>
                    </a:ln>
                  </pic:spPr>
                </pic:pic>
              </a:graphicData>
            </a:graphic>
          </wp:inline>
        </w:drawing>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Step-03:</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8277225" cy="1362075"/>
            <wp:effectExtent l="19050" t="0" r="9525" b="0"/>
            <wp:docPr id="27" name="Picture 27" descr="https://www.gatevidyalay.com/wp-content/uploads/2018/11/Contiguous-Memory-Allocation-Problem-01-First-Fit-Algorithm-Step-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gatevidyalay.com/wp-content/uploads/2018/11/Contiguous-Memory-Allocation-Problem-01-First-Fit-Algorithm-Step-03.png"/>
                    <pic:cNvPicPr>
                      <a:picLocks noChangeAspect="1" noChangeArrowheads="1"/>
                    </pic:cNvPicPr>
                  </pic:nvPicPr>
                  <pic:blipFill>
                    <a:blip r:embed="rId13"/>
                    <a:srcRect/>
                    <a:stretch>
                      <a:fillRect/>
                    </a:stretch>
                  </pic:blipFill>
                  <pic:spPr bwMode="auto">
                    <a:xfrm>
                      <a:off x="0" y="0"/>
                      <a:ext cx="8277225" cy="1362075"/>
                    </a:xfrm>
                    <a:prstGeom prst="rect">
                      <a:avLst/>
                    </a:prstGeom>
                    <a:noFill/>
                    <a:ln w="9525">
                      <a:noFill/>
                      <a:miter lim="800000"/>
                      <a:headEnd/>
                      <a:tailEnd/>
                    </a:ln>
                  </pic:spPr>
                </pic:pic>
              </a:graphicData>
            </a:graphic>
          </wp:inline>
        </w:drawing>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Step-04:</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numPr>
          <w:ilvl w:val="0"/>
          <w:numId w:val="65"/>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Process P4 </w:t>
      </w:r>
      <w:proofErr w:type="spellStart"/>
      <w:r w:rsidRPr="00940915">
        <w:rPr>
          <w:rFonts w:ascii="Arial" w:eastAsia="Times New Roman" w:hAnsi="Arial" w:cs="Arial"/>
          <w:color w:val="303030"/>
          <w:sz w:val="23"/>
          <w:szCs w:val="23"/>
        </w:rPr>
        <w:t>can not</w:t>
      </w:r>
      <w:proofErr w:type="spellEnd"/>
      <w:r w:rsidRPr="00940915">
        <w:rPr>
          <w:rFonts w:ascii="Arial" w:eastAsia="Times New Roman" w:hAnsi="Arial" w:cs="Arial"/>
          <w:color w:val="303030"/>
          <w:sz w:val="23"/>
          <w:szCs w:val="23"/>
        </w:rPr>
        <w:t xml:space="preserve"> be allocated the memory.</w:t>
      </w:r>
    </w:p>
    <w:p w:rsidR="00940915" w:rsidRPr="00940915" w:rsidRDefault="00940915" w:rsidP="00940915">
      <w:pPr>
        <w:numPr>
          <w:ilvl w:val="0"/>
          <w:numId w:val="65"/>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This is because no partition of size greater than or equal to the size of process P4 is available.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Allocation Using Best Fit Algorithm-</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lastRenderedPageBreak/>
        <w:t>In Best Fit Algorithm,</w:t>
      </w:r>
    </w:p>
    <w:p w:rsidR="00940915" w:rsidRPr="00940915" w:rsidRDefault="00940915" w:rsidP="00940915">
      <w:pPr>
        <w:numPr>
          <w:ilvl w:val="0"/>
          <w:numId w:val="66"/>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Algorithm first scans all the partitions.</w:t>
      </w:r>
    </w:p>
    <w:p w:rsidR="00940915" w:rsidRPr="00940915" w:rsidRDefault="00940915" w:rsidP="00940915">
      <w:pPr>
        <w:numPr>
          <w:ilvl w:val="0"/>
          <w:numId w:val="66"/>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It then allocates the partition of smallest size that can store the process.</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 allocation of partitions to the given processes is shown below-</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Step-01:</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8277225" cy="1362075"/>
            <wp:effectExtent l="19050" t="0" r="9525" b="0"/>
            <wp:docPr id="28" name="Picture 28" descr="https://www.gatevidyalay.com/wp-content/uploads/2018/11/Contiguous-Memory-Allocation-Problem-01-Best-Fit-Algorithm-Ste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gatevidyalay.com/wp-content/uploads/2018/11/Contiguous-Memory-Allocation-Problem-01-Best-Fit-Algorithm-Step-01.png"/>
                    <pic:cNvPicPr>
                      <a:picLocks noChangeAspect="1" noChangeArrowheads="1"/>
                    </pic:cNvPicPr>
                  </pic:nvPicPr>
                  <pic:blipFill>
                    <a:blip r:embed="rId11"/>
                    <a:srcRect/>
                    <a:stretch>
                      <a:fillRect/>
                    </a:stretch>
                  </pic:blipFill>
                  <pic:spPr bwMode="auto">
                    <a:xfrm>
                      <a:off x="0" y="0"/>
                      <a:ext cx="8277225" cy="1362075"/>
                    </a:xfrm>
                    <a:prstGeom prst="rect">
                      <a:avLst/>
                    </a:prstGeom>
                    <a:noFill/>
                    <a:ln w="9525">
                      <a:noFill/>
                      <a:miter lim="800000"/>
                      <a:headEnd/>
                      <a:tailEnd/>
                    </a:ln>
                  </pic:spPr>
                </pic:pic>
              </a:graphicData>
            </a:graphic>
          </wp:inline>
        </w:drawing>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Step-02:</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8277225" cy="1362075"/>
            <wp:effectExtent l="19050" t="0" r="9525" b="0"/>
            <wp:docPr id="29" name="Picture 29" descr="https://www.gatevidyalay.com/wp-content/uploads/2018/11/Contiguous-Memory-Allocation-Problem-01-Best-Fit-Algorithm-Step-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gatevidyalay.com/wp-content/uploads/2018/11/Contiguous-Memory-Allocation-Problem-01-Best-Fit-Algorithm-Step-02.png"/>
                    <pic:cNvPicPr>
                      <a:picLocks noChangeAspect="1" noChangeArrowheads="1"/>
                    </pic:cNvPicPr>
                  </pic:nvPicPr>
                  <pic:blipFill>
                    <a:blip r:embed="rId14"/>
                    <a:srcRect/>
                    <a:stretch>
                      <a:fillRect/>
                    </a:stretch>
                  </pic:blipFill>
                  <pic:spPr bwMode="auto">
                    <a:xfrm>
                      <a:off x="0" y="0"/>
                      <a:ext cx="8277225" cy="1362075"/>
                    </a:xfrm>
                    <a:prstGeom prst="rect">
                      <a:avLst/>
                    </a:prstGeom>
                    <a:noFill/>
                    <a:ln w="9525">
                      <a:noFill/>
                      <a:miter lim="800000"/>
                      <a:headEnd/>
                      <a:tailEnd/>
                    </a:ln>
                  </pic:spPr>
                </pic:pic>
              </a:graphicData>
            </a:graphic>
          </wp:inline>
        </w:drawing>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Step-03:</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8277225" cy="1362075"/>
            <wp:effectExtent l="19050" t="0" r="9525" b="0"/>
            <wp:docPr id="30" name="Picture 30" descr="https://www.gatevidyalay.com/wp-content/uploads/2018/11/Contiguous-Memory-Allocation-Problem-01-Best-Fit-Algorithm-Step-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gatevidyalay.com/wp-content/uploads/2018/11/Contiguous-Memory-Allocation-Problem-01-Best-Fit-Algorithm-Step-03.png"/>
                    <pic:cNvPicPr>
                      <a:picLocks noChangeAspect="1" noChangeArrowheads="1"/>
                    </pic:cNvPicPr>
                  </pic:nvPicPr>
                  <pic:blipFill>
                    <a:blip r:embed="rId15"/>
                    <a:srcRect/>
                    <a:stretch>
                      <a:fillRect/>
                    </a:stretch>
                  </pic:blipFill>
                  <pic:spPr bwMode="auto">
                    <a:xfrm>
                      <a:off x="0" y="0"/>
                      <a:ext cx="8277225" cy="1362075"/>
                    </a:xfrm>
                    <a:prstGeom prst="rect">
                      <a:avLst/>
                    </a:prstGeom>
                    <a:noFill/>
                    <a:ln w="9525">
                      <a:noFill/>
                      <a:miter lim="800000"/>
                      <a:headEnd/>
                      <a:tailEnd/>
                    </a:ln>
                  </pic:spPr>
                </pic:pic>
              </a:graphicData>
            </a:graphic>
          </wp:inline>
        </w:drawing>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lastRenderedPageBreak/>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Step-04:</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8277225" cy="1362075"/>
            <wp:effectExtent l="19050" t="0" r="9525" b="0"/>
            <wp:docPr id="31" name="Picture 31" descr="https://www.gatevidyalay.com/wp-content/uploads/2018/11/Contiguous-Memory-Allocation-Problem-01-Best-Fit-Algorithm-Step-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gatevidyalay.com/wp-content/uploads/2018/11/Contiguous-Memory-Allocation-Problem-01-Best-Fit-Algorithm-Step-04.png"/>
                    <pic:cNvPicPr>
                      <a:picLocks noChangeAspect="1" noChangeArrowheads="1"/>
                    </pic:cNvPicPr>
                  </pic:nvPicPr>
                  <pic:blipFill>
                    <a:blip r:embed="rId16"/>
                    <a:srcRect/>
                    <a:stretch>
                      <a:fillRect/>
                    </a:stretch>
                  </pic:blipFill>
                  <pic:spPr bwMode="auto">
                    <a:xfrm>
                      <a:off x="0" y="0"/>
                      <a:ext cx="8277225" cy="1362075"/>
                    </a:xfrm>
                    <a:prstGeom prst="rect">
                      <a:avLst/>
                    </a:prstGeom>
                    <a:noFill/>
                    <a:ln w="9525">
                      <a:noFill/>
                      <a:miter lim="800000"/>
                      <a:headEnd/>
                      <a:tailEnd/>
                    </a:ln>
                  </pic:spPr>
                </pic:pic>
              </a:graphicData>
            </a:graphic>
          </wp:inline>
        </w:drawing>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Allocation Using Worst Fit Algorithm-</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In Worst Fit Algorithm,</w:t>
      </w:r>
    </w:p>
    <w:p w:rsidR="00940915" w:rsidRPr="00940915" w:rsidRDefault="00940915" w:rsidP="00940915">
      <w:pPr>
        <w:numPr>
          <w:ilvl w:val="0"/>
          <w:numId w:val="67"/>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Algorithm first scans all the partitions.</w:t>
      </w:r>
    </w:p>
    <w:p w:rsidR="00940915" w:rsidRPr="00940915" w:rsidRDefault="00940915" w:rsidP="00940915">
      <w:pPr>
        <w:numPr>
          <w:ilvl w:val="0"/>
          <w:numId w:val="67"/>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It then allocates the partition of largest size to the process.</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 allocation of partitions to the given processes is shown below-</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Step-01:</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8277225" cy="1362075"/>
            <wp:effectExtent l="19050" t="0" r="9525" b="0"/>
            <wp:docPr id="32" name="Picture 32" descr="https://www.gatevidyalay.com/wp-content/uploads/2018/11/Contiguous-Memory-Allocation-Problem-01-Worst-Fit-Algorithm-Ste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gatevidyalay.com/wp-content/uploads/2018/11/Contiguous-Memory-Allocation-Problem-01-Worst-Fit-Algorithm-Step-01.png"/>
                    <pic:cNvPicPr>
                      <a:picLocks noChangeAspect="1" noChangeArrowheads="1"/>
                    </pic:cNvPicPr>
                  </pic:nvPicPr>
                  <pic:blipFill>
                    <a:blip r:embed="rId17"/>
                    <a:srcRect/>
                    <a:stretch>
                      <a:fillRect/>
                    </a:stretch>
                  </pic:blipFill>
                  <pic:spPr bwMode="auto">
                    <a:xfrm>
                      <a:off x="0" y="0"/>
                      <a:ext cx="8277225" cy="1362075"/>
                    </a:xfrm>
                    <a:prstGeom prst="rect">
                      <a:avLst/>
                    </a:prstGeom>
                    <a:noFill/>
                    <a:ln w="9525">
                      <a:noFill/>
                      <a:miter lim="800000"/>
                      <a:headEnd/>
                      <a:tailEnd/>
                    </a:ln>
                  </pic:spPr>
                </pic:pic>
              </a:graphicData>
            </a:graphic>
          </wp:inline>
        </w:drawing>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Step-02:</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lastRenderedPageBreak/>
        <w:drawing>
          <wp:inline distT="0" distB="0" distL="0" distR="0">
            <wp:extent cx="8277225" cy="1362075"/>
            <wp:effectExtent l="19050" t="0" r="9525" b="0"/>
            <wp:docPr id="33" name="Picture 33" descr="https://www.gatevidyalay.com/wp-content/uploads/2018/11/Contiguous-Memory-Allocation-Problem-01-Worst-Fit-Algorithm-Step-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gatevidyalay.com/wp-content/uploads/2018/11/Contiguous-Memory-Allocation-Problem-01-Worst-Fit-Algorithm-Step-02.png"/>
                    <pic:cNvPicPr>
                      <a:picLocks noChangeAspect="1" noChangeArrowheads="1"/>
                    </pic:cNvPicPr>
                  </pic:nvPicPr>
                  <pic:blipFill>
                    <a:blip r:embed="rId18"/>
                    <a:srcRect/>
                    <a:stretch>
                      <a:fillRect/>
                    </a:stretch>
                  </pic:blipFill>
                  <pic:spPr bwMode="auto">
                    <a:xfrm>
                      <a:off x="0" y="0"/>
                      <a:ext cx="8277225" cy="1362075"/>
                    </a:xfrm>
                    <a:prstGeom prst="rect">
                      <a:avLst/>
                    </a:prstGeom>
                    <a:noFill/>
                    <a:ln w="9525">
                      <a:noFill/>
                      <a:miter lim="800000"/>
                      <a:headEnd/>
                      <a:tailEnd/>
                    </a:ln>
                  </pic:spPr>
                </pic:pic>
              </a:graphicData>
            </a:graphic>
          </wp:inline>
        </w:drawing>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Step-03:</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numPr>
          <w:ilvl w:val="0"/>
          <w:numId w:val="68"/>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Process P3 and Process P4 </w:t>
      </w:r>
      <w:proofErr w:type="spellStart"/>
      <w:r w:rsidRPr="00940915">
        <w:rPr>
          <w:rFonts w:ascii="Arial" w:eastAsia="Times New Roman" w:hAnsi="Arial" w:cs="Arial"/>
          <w:color w:val="303030"/>
          <w:sz w:val="23"/>
          <w:szCs w:val="23"/>
        </w:rPr>
        <w:t>can not</w:t>
      </w:r>
      <w:proofErr w:type="spellEnd"/>
      <w:r w:rsidRPr="00940915">
        <w:rPr>
          <w:rFonts w:ascii="Arial" w:eastAsia="Times New Roman" w:hAnsi="Arial" w:cs="Arial"/>
          <w:color w:val="303030"/>
          <w:sz w:val="23"/>
          <w:szCs w:val="23"/>
        </w:rPr>
        <w:t xml:space="preserve"> be allocated the memory.</w:t>
      </w:r>
    </w:p>
    <w:p w:rsidR="00940915" w:rsidRPr="00940915" w:rsidRDefault="00940915" w:rsidP="00940915">
      <w:pPr>
        <w:numPr>
          <w:ilvl w:val="0"/>
          <w:numId w:val="68"/>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This is because no partition of size greater than or equal to the size of process P3 and process P4 is available.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To watch video solution, click </w:t>
      </w:r>
      <w:hyperlink r:id="rId19" w:tgtFrame="_blank" w:history="1">
        <w:r w:rsidRPr="00940915">
          <w:rPr>
            <w:rFonts w:ascii="Arial" w:eastAsia="Times New Roman" w:hAnsi="Arial" w:cs="Arial"/>
            <w:b/>
            <w:bCs/>
            <w:color w:val="A00B0B"/>
            <w:sz w:val="23"/>
            <w:u w:val="single"/>
          </w:rPr>
          <w:t>here</w:t>
        </w:r>
      </w:hyperlink>
      <w:r w:rsidRPr="00940915">
        <w:rPr>
          <w:rFonts w:ascii="Arial" w:eastAsia="Times New Roman" w:hAnsi="Arial" w:cs="Arial"/>
          <w:color w:val="303030"/>
          <w:sz w:val="23"/>
          <w:szCs w:val="23"/>
        </w:rPr>
        <w:t>.</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Problem-02:</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Consider the following heap (figure) in which blank regions are not in use and hatched regions are in use-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7229475" cy="1362075"/>
            <wp:effectExtent l="19050" t="0" r="9525" b="0"/>
            <wp:docPr id="34" name="Picture 34" descr="https://www.gatevidyalay.com/wp-content/uploads/2018/11/Contiguous-Memory-Allocation-Problem-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gatevidyalay.com/wp-content/uploads/2018/11/Contiguous-Memory-Allocation-Problem-02.png"/>
                    <pic:cNvPicPr>
                      <a:picLocks noChangeAspect="1" noChangeArrowheads="1"/>
                    </pic:cNvPicPr>
                  </pic:nvPicPr>
                  <pic:blipFill>
                    <a:blip r:embed="rId20"/>
                    <a:srcRect/>
                    <a:stretch>
                      <a:fillRect/>
                    </a:stretch>
                  </pic:blipFill>
                  <pic:spPr bwMode="auto">
                    <a:xfrm>
                      <a:off x="0" y="0"/>
                      <a:ext cx="7229475" cy="1362075"/>
                    </a:xfrm>
                    <a:prstGeom prst="rect">
                      <a:avLst/>
                    </a:prstGeom>
                    <a:noFill/>
                    <a:ln w="9525">
                      <a:noFill/>
                      <a:miter lim="800000"/>
                      <a:headEnd/>
                      <a:tailEnd/>
                    </a:ln>
                  </pic:spPr>
                </pic:pic>
              </a:graphicData>
            </a:graphic>
          </wp:inline>
        </w:drawing>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 sequence of requests for blocks of size 300, 25, 125, 50 can be satisfied if we use-</w:t>
      </w:r>
    </w:p>
    <w:p w:rsidR="00940915" w:rsidRPr="00940915" w:rsidRDefault="00940915" w:rsidP="00940915">
      <w:pPr>
        <w:numPr>
          <w:ilvl w:val="0"/>
          <w:numId w:val="69"/>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Either first fit or best fit policy (any one)</w:t>
      </w:r>
    </w:p>
    <w:p w:rsidR="00940915" w:rsidRPr="00940915" w:rsidRDefault="00940915" w:rsidP="00940915">
      <w:pPr>
        <w:numPr>
          <w:ilvl w:val="0"/>
          <w:numId w:val="69"/>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First fit but not best fit policy</w:t>
      </w:r>
    </w:p>
    <w:p w:rsidR="00940915" w:rsidRPr="00940915" w:rsidRDefault="00940915" w:rsidP="00940915">
      <w:pPr>
        <w:numPr>
          <w:ilvl w:val="0"/>
          <w:numId w:val="69"/>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Best fit but not first fit policy</w:t>
      </w:r>
    </w:p>
    <w:p w:rsidR="00940915" w:rsidRPr="00940915" w:rsidRDefault="00940915" w:rsidP="00940915">
      <w:pPr>
        <w:numPr>
          <w:ilvl w:val="0"/>
          <w:numId w:val="69"/>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None of the above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lastRenderedPageBreak/>
        <w:t>Solution-</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 allocation follows variable size partitioning scheme.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Let us say the given processes are-</w:t>
      </w:r>
    </w:p>
    <w:p w:rsidR="00940915" w:rsidRPr="00940915" w:rsidRDefault="00940915" w:rsidP="00940915">
      <w:pPr>
        <w:numPr>
          <w:ilvl w:val="0"/>
          <w:numId w:val="70"/>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P1 = 300 units</w:t>
      </w:r>
    </w:p>
    <w:p w:rsidR="00940915" w:rsidRPr="00940915" w:rsidRDefault="00940915" w:rsidP="00940915">
      <w:pPr>
        <w:numPr>
          <w:ilvl w:val="0"/>
          <w:numId w:val="70"/>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P2 = 25 units</w:t>
      </w:r>
    </w:p>
    <w:p w:rsidR="00940915" w:rsidRPr="00940915" w:rsidRDefault="00940915" w:rsidP="00940915">
      <w:pPr>
        <w:numPr>
          <w:ilvl w:val="0"/>
          <w:numId w:val="70"/>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P3 = 125 units</w:t>
      </w:r>
    </w:p>
    <w:p w:rsidR="00940915" w:rsidRPr="00940915" w:rsidRDefault="00940915" w:rsidP="00940915">
      <w:pPr>
        <w:numPr>
          <w:ilvl w:val="0"/>
          <w:numId w:val="70"/>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Process P4 = 50 units</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Allocation Using First Fit Algorithm-</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 allocation of partitions to the given processes is shown below-</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Step-01:</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7610475" cy="1362075"/>
            <wp:effectExtent l="19050" t="0" r="9525" b="0"/>
            <wp:docPr id="35" name="Picture 35" descr="https://www.gatevidyalay.com/wp-content/uploads/2018/11/Contiguous-Memory-Allocation-Problem-2-First-Fit-Algorithm-Ste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gatevidyalay.com/wp-content/uploads/2018/11/Contiguous-Memory-Allocation-Problem-2-First-Fit-Algorithm-Step-01.png"/>
                    <pic:cNvPicPr>
                      <a:picLocks noChangeAspect="1" noChangeArrowheads="1"/>
                    </pic:cNvPicPr>
                  </pic:nvPicPr>
                  <pic:blipFill>
                    <a:blip r:embed="rId21"/>
                    <a:srcRect/>
                    <a:stretch>
                      <a:fillRect/>
                    </a:stretch>
                  </pic:blipFill>
                  <pic:spPr bwMode="auto">
                    <a:xfrm>
                      <a:off x="0" y="0"/>
                      <a:ext cx="7610475" cy="1362075"/>
                    </a:xfrm>
                    <a:prstGeom prst="rect">
                      <a:avLst/>
                    </a:prstGeom>
                    <a:noFill/>
                    <a:ln w="9525">
                      <a:noFill/>
                      <a:miter lim="800000"/>
                      <a:headEnd/>
                      <a:tailEnd/>
                    </a:ln>
                  </pic:spPr>
                </pic:pic>
              </a:graphicData>
            </a:graphic>
          </wp:inline>
        </w:drawing>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Step-02:</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7610475" cy="1362075"/>
            <wp:effectExtent l="19050" t="0" r="9525" b="0"/>
            <wp:docPr id="36" name="Picture 36" descr="https://www.gatevidyalay.com/wp-content/uploads/2018/11/Contiguous-Memory-Allocation-Problem-2-First-Fit-Algorithm-Step-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gatevidyalay.com/wp-content/uploads/2018/11/Contiguous-Memory-Allocation-Problem-2-First-Fit-Algorithm-Step-02.png"/>
                    <pic:cNvPicPr>
                      <a:picLocks noChangeAspect="1" noChangeArrowheads="1"/>
                    </pic:cNvPicPr>
                  </pic:nvPicPr>
                  <pic:blipFill>
                    <a:blip r:embed="rId22"/>
                    <a:srcRect/>
                    <a:stretch>
                      <a:fillRect/>
                    </a:stretch>
                  </pic:blipFill>
                  <pic:spPr bwMode="auto">
                    <a:xfrm>
                      <a:off x="0" y="0"/>
                      <a:ext cx="7610475" cy="1362075"/>
                    </a:xfrm>
                    <a:prstGeom prst="rect">
                      <a:avLst/>
                    </a:prstGeom>
                    <a:noFill/>
                    <a:ln w="9525">
                      <a:noFill/>
                      <a:miter lim="800000"/>
                      <a:headEnd/>
                      <a:tailEnd/>
                    </a:ln>
                  </pic:spPr>
                </pic:pic>
              </a:graphicData>
            </a:graphic>
          </wp:inline>
        </w:drawing>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lastRenderedPageBreak/>
        <w:t>Step-03:</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7610475" cy="1362075"/>
            <wp:effectExtent l="19050" t="0" r="9525" b="0"/>
            <wp:docPr id="37" name="Picture 37" descr="https://www.gatevidyalay.com/wp-content/uploads/2018/11/Contiguous-Memory-Allocation-Problem-2-First-Fit-Algorithm-Step-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gatevidyalay.com/wp-content/uploads/2018/11/Contiguous-Memory-Allocation-Problem-2-First-Fit-Algorithm-Step-03.png"/>
                    <pic:cNvPicPr>
                      <a:picLocks noChangeAspect="1" noChangeArrowheads="1"/>
                    </pic:cNvPicPr>
                  </pic:nvPicPr>
                  <pic:blipFill>
                    <a:blip r:embed="rId23"/>
                    <a:srcRect/>
                    <a:stretch>
                      <a:fillRect/>
                    </a:stretch>
                  </pic:blipFill>
                  <pic:spPr bwMode="auto">
                    <a:xfrm>
                      <a:off x="0" y="0"/>
                      <a:ext cx="7610475" cy="1362075"/>
                    </a:xfrm>
                    <a:prstGeom prst="rect">
                      <a:avLst/>
                    </a:prstGeom>
                    <a:noFill/>
                    <a:ln w="9525">
                      <a:noFill/>
                      <a:miter lim="800000"/>
                      <a:headEnd/>
                      <a:tailEnd/>
                    </a:ln>
                  </pic:spPr>
                </pic:pic>
              </a:graphicData>
            </a:graphic>
          </wp:inline>
        </w:drawing>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Step-04:</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7610475" cy="1362075"/>
            <wp:effectExtent l="19050" t="0" r="9525" b="0"/>
            <wp:docPr id="38" name="Picture 38" descr="https://www.gatevidyalay.com/wp-content/uploads/2018/11/Contiguous-Memory-Allocation-Problem-2-First-Fit-Algorithm-Step-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gatevidyalay.com/wp-content/uploads/2018/11/Contiguous-Memory-Allocation-Problem-2-First-Fit-Algorithm-Step-04.png"/>
                    <pic:cNvPicPr>
                      <a:picLocks noChangeAspect="1" noChangeArrowheads="1"/>
                    </pic:cNvPicPr>
                  </pic:nvPicPr>
                  <pic:blipFill>
                    <a:blip r:embed="rId24"/>
                    <a:srcRect/>
                    <a:stretch>
                      <a:fillRect/>
                    </a:stretch>
                  </pic:blipFill>
                  <pic:spPr bwMode="auto">
                    <a:xfrm>
                      <a:off x="0" y="0"/>
                      <a:ext cx="7610475" cy="1362075"/>
                    </a:xfrm>
                    <a:prstGeom prst="rect">
                      <a:avLst/>
                    </a:prstGeom>
                    <a:noFill/>
                    <a:ln w="9525">
                      <a:noFill/>
                      <a:miter lim="800000"/>
                      <a:headEnd/>
                      <a:tailEnd/>
                    </a:ln>
                  </pic:spPr>
                </pic:pic>
              </a:graphicData>
            </a:graphic>
          </wp:inline>
        </w:drawing>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1"/>
        <w:rPr>
          <w:rFonts w:ascii="Arial" w:eastAsia="Times New Roman" w:hAnsi="Arial" w:cs="Arial"/>
          <w:b/>
          <w:bCs/>
          <w:color w:val="303030"/>
          <w:sz w:val="36"/>
          <w:szCs w:val="36"/>
        </w:rPr>
      </w:pPr>
      <w:r w:rsidRPr="00940915">
        <w:rPr>
          <w:rFonts w:ascii="Arial" w:eastAsia="Times New Roman" w:hAnsi="Arial" w:cs="Arial"/>
          <w:b/>
          <w:bCs/>
          <w:color w:val="303030"/>
          <w:sz w:val="36"/>
          <w:szCs w:val="36"/>
          <w:u w:val="single"/>
        </w:rPr>
        <w:t>Allocation Using Best Fit Algorithm-</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The allocation of partitions to the given processes is shown below-</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Step-01:</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7610475" cy="1362075"/>
            <wp:effectExtent l="19050" t="0" r="9525" b="0"/>
            <wp:docPr id="39" name="Picture 39" descr="https://www.gatevidyalay.com/wp-content/uploads/2018/11/Contiguous-Memory-Allocation-Problem-02-Best-Fit-Algorithm-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gatevidyalay.com/wp-content/uploads/2018/11/Contiguous-Memory-Allocation-Problem-02-Best-Fit-Algorithm-Step-1.png"/>
                    <pic:cNvPicPr>
                      <a:picLocks noChangeAspect="1" noChangeArrowheads="1"/>
                    </pic:cNvPicPr>
                  </pic:nvPicPr>
                  <pic:blipFill>
                    <a:blip r:embed="rId21"/>
                    <a:srcRect/>
                    <a:stretch>
                      <a:fillRect/>
                    </a:stretch>
                  </pic:blipFill>
                  <pic:spPr bwMode="auto">
                    <a:xfrm>
                      <a:off x="0" y="0"/>
                      <a:ext cx="7610475" cy="1362075"/>
                    </a:xfrm>
                    <a:prstGeom prst="rect">
                      <a:avLst/>
                    </a:prstGeom>
                    <a:noFill/>
                    <a:ln w="9525">
                      <a:noFill/>
                      <a:miter lim="800000"/>
                      <a:headEnd/>
                      <a:tailEnd/>
                    </a:ln>
                  </pic:spPr>
                </pic:pic>
              </a:graphicData>
            </a:graphic>
          </wp:inline>
        </w:drawing>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Step-02:</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lastRenderedPageBreak/>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7610475" cy="1362075"/>
            <wp:effectExtent l="19050" t="0" r="9525" b="0"/>
            <wp:docPr id="40" name="Picture 40" descr="https://www.gatevidyalay.com/wp-content/uploads/2018/11/Contiguous-Memory-Allocation-Problem-02-Best-Fit-Algorithm-Step-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gatevidyalay.com/wp-content/uploads/2018/11/Contiguous-Memory-Allocation-Problem-02-Best-Fit-Algorithm-Step-02.png"/>
                    <pic:cNvPicPr>
                      <a:picLocks noChangeAspect="1" noChangeArrowheads="1"/>
                    </pic:cNvPicPr>
                  </pic:nvPicPr>
                  <pic:blipFill>
                    <a:blip r:embed="rId25"/>
                    <a:srcRect/>
                    <a:stretch>
                      <a:fillRect/>
                    </a:stretch>
                  </pic:blipFill>
                  <pic:spPr bwMode="auto">
                    <a:xfrm>
                      <a:off x="0" y="0"/>
                      <a:ext cx="7610475" cy="1362075"/>
                    </a:xfrm>
                    <a:prstGeom prst="rect">
                      <a:avLst/>
                    </a:prstGeom>
                    <a:noFill/>
                    <a:ln w="9525">
                      <a:noFill/>
                      <a:miter lim="800000"/>
                      <a:headEnd/>
                      <a:tailEnd/>
                    </a:ln>
                  </pic:spPr>
                </pic:pic>
              </a:graphicData>
            </a:graphic>
          </wp:inline>
        </w:drawing>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Step-03:</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7610475" cy="1362075"/>
            <wp:effectExtent l="19050" t="0" r="9525" b="0"/>
            <wp:docPr id="41" name="Picture 41" descr="https://www.gatevidyalay.com/wp-content/uploads/2018/11/Contiguous-Memory-Allocation-Problem-02-Best-Fit-Algorithm-Step-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gatevidyalay.com/wp-content/uploads/2018/11/Contiguous-Memory-Allocation-Problem-02-Best-Fit-Algorithm-Step-03.png"/>
                    <pic:cNvPicPr>
                      <a:picLocks noChangeAspect="1" noChangeArrowheads="1"/>
                    </pic:cNvPicPr>
                  </pic:nvPicPr>
                  <pic:blipFill>
                    <a:blip r:embed="rId26"/>
                    <a:srcRect/>
                    <a:stretch>
                      <a:fillRect/>
                    </a:stretch>
                  </pic:blipFill>
                  <pic:spPr bwMode="auto">
                    <a:xfrm>
                      <a:off x="0" y="0"/>
                      <a:ext cx="7610475" cy="1362075"/>
                    </a:xfrm>
                    <a:prstGeom prst="rect">
                      <a:avLst/>
                    </a:prstGeom>
                    <a:noFill/>
                    <a:ln w="9525">
                      <a:noFill/>
                      <a:miter lim="800000"/>
                      <a:headEnd/>
                      <a:tailEnd/>
                    </a:ln>
                  </pic:spPr>
                </pic:pic>
              </a:graphicData>
            </a:graphic>
          </wp:inline>
        </w:drawing>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after="0" w:line="240" w:lineRule="auto"/>
        <w:textAlignment w:val="baseline"/>
        <w:outlineLvl w:val="2"/>
        <w:rPr>
          <w:rFonts w:ascii="Arial" w:eastAsia="Times New Roman" w:hAnsi="Arial" w:cs="Arial"/>
          <w:b/>
          <w:bCs/>
          <w:color w:val="303030"/>
          <w:sz w:val="27"/>
          <w:szCs w:val="27"/>
        </w:rPr>
      </w:pPr>
      <w:r w:rsidRPr="00940915">
        <w:rPr>
          <w:rFonts w:ascii="Arial" w:eastAsia="Times New Roman" w:hAnsi="Arial" w:cs="Arial"/>
          <w:b/>
          <w:bCs/>
          <w:color w:val="303030"/>
          <w:sz w:val="27"/>
          <w:szCs w:val="27"/>
          <w:u w:val="single"/>
        </w:rPr>
        <w:t>Step-04:</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numPr>
          <w:ilvl w:val="0"/>
          <w:numId w:val="71"/>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xml:space="preserve">Process P4 </w:t>
      </w:r>
      <w:proofErr w:type="spellStart"/>
      <w:r w:rsidRPr="00940915">
        <w:rPr>
          <w:rFonts w:ascii="Arial" w:eastAsia="Times New Roman" w:hAnsi="Arial" w:cs="Arial"/>
          <w:color w:val="303030"/>
          <w:sz w:val="23"/>
          <w:szCs w:val="23"/>
        </w:rPr>
        <w:t>can not</w:t>
      </w:r>
      <w:proofErr w:type="spellEnd"/>
      <w:r w:rsidRPr="00940915">
        <w:rPr>
          <w:rFonts w:ascii="Arial" w:eastAsia="Times New Roman" w:hAnsi="Arial" w:cs="Arial"/>
          <w:color w:val="303030"/>
          <w:sz w:val="23"/>
          <w:szCs w:val="23"/>
        </w:rPr>
        <w:t xml:space="preserve"> be allocated the memory.</w:t>
      </w:r>
    </w:p>
    <w:p w:rsidR="00940915" w:rsidRPr="00940915" w:rsidRDefault="00940915" w:rsidP="00940915">
      <w:pPr>
        <w:numPr>
          <w:ilvl w:val="0"/>
          <w:numId w:val="71"/>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This is because no partition of size greater than or equal to the size of process P4 is available.</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 </w:t>
      </w:r>
    </w:p>
    <w:p w:rsidR="00940915" w:rsidRPr="00940915" w:rsidRDefault="00940915" w:rsidP="00940915">
      <w:pPr>
        <w:shd w:val="clear" w:color="auto" w:fill="FFFFFF"/>
        <w:spacing w:before="60" w:after="180" w:line="240" w:lineRule="auto"/>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Thus,</w:t>
      </w:r>
    </w:p>
    <w:p w:rsidR="00940915" w:rsidRPr="00940915" w:rsidRDefault="00940915" w:rsidP="00940915">
      <w:pPr>
        <w:numPr>
          <w:ilvl w:val="0"/>
          <w:numId w:val="72"/>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Only first fit allocation policy succeeds in allocating memory to all the processes.</w:t>
      </w:r>
    </w:p>
    <w:p w:rsidR="00940915" w:rsidRPr="00940915" w:rsidRDefault="00940915" w:rsidP="00940915">
      <w:pPr>
        <w:numPr>
          <w:ilvl w:val="0"/>
          <w:numId w:val="72"/>
        </w:numPr>
        <w:shd w:val="clear" w:color="auto" w:fill="FFFFFF"/>
        <w:spacing w:before="60" w:after="60" w:line="240" w:lineRule="auto"/>
        <w:ind w:left="225"/>
        <w:textAlignment w:val="baseline"/>
        <w:rPr>
          <w:rFonts w:ascii="Arial" w:eastAsia="Times New Roman" w:hAnsi="Arial" w:cs="Arial"/>
          <w:color w:val="303030"/>
          <w:sz w:val="23"/>
          <w:szCs w:val="23"/>
        </w:rPr>
      </w:pPr>
      <w:r w:rsidRPr="00940915">
        <w:rPr>
          <w:rFonts w:ascii="Arial" w:eastAsia="Times New Roman" w:hAnsi="Arial" w:cs="Arial"/>
          <w:color w:val="303030"/>
          <w:sz w:val="23"/>
          <w:szCs w:val="23"/>
        </w:rPr>
        <w:t>Option (B) is correct.</w:t>
      </w:r>
    </w:p>
    <w:p w:rsidR="00940915" w:rsidRDefault="00940915"/>
    <w:p w:rsidR="00D72317" w:rsidRDefault="00D72317"/>
    <w:p w:rsidR="00D72317" w:rsidRDefault="00D72317"/>
    <w:p w:rsidR="00D72317" w:rsidRDefault="00D72317"/>
    <w:p w:rsidR="00D72317" w:rsidRDefault="00D72317"/>
    <w:p w:rsidR="00D72317" w:rsidRDefault="00D72317"/>
    <w:p w:rsidR="00D72317" w:rsidRDefault="00D72317" w:rsidP="00D72317">
      <w:pPr>
        <w:pStyle w:val="Heading2"/>
        <w:shd w:val="clear" w:color="auto" w:fill="FFFFFF"/>
        <w:spacing w:before="0" w:beforeAutospacing="0" w:after="0" w:afterAutospacing="0"/>
        <w:textAlignment w:val="baseline"/>
        <w:rPr>
          <w:rFonts w:ascii="Arial" w:hAnsi="Arial" w:cs="Arial"/>
          <w:color w:val="303030"/>
        </w:rPr>
      </w:pPr>
      <w:r>
        <w:rPr>
          <w:rStyle w:val="Strong"/>
          <w:rFonts w:ascii="Arial" w:hAnsi="Arial" w:cs="Arial"/>
          <w:b/>
          <w:bCs/>
          <w:color w:val="303030"/>
          <w:u w:val="single"/>
        </w:rPr>
        <w:lastRenderedPageBreak/>
        <w:t>Paging in OS</w:t>
      </w:r>
    </w:p>
    <w:p w:rsidR="00D72317" w:rsidRDefault="00D72317"/>
    <w:p w:rsidR="00C94179" w:rsidRPr="00C94179" w:rsidRDefault="00C94179" w:rsidP="00C94179">
      <w:pPr>
        <w:numPr>
          <w:ilvl w:val="0"/>
          <w:numId w:val="73"/>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Paging is a non-contiguous memory allocation technique.</w:t>
      </w:r>
    </w:p>
    <w:p w:rsidR="00C94179" w:rsidRPr="00C94179" w:rsidRDefault="00C94179" w:rsidP="00C94179">
      <w:pPr>
        <w:numPr>
          <w:ilvl w:val="0"/>
          <w:numId w:val="73"/>
        </w:numPr>
        <w:shd w:val="clear" w:color="auto" w:fill="FFFFFF"/>
        <w:spacing w:before="60" w:after="60" w:line="240" w:lineRule="auto"/>
        <w:ind w:left="225"/>
        <w:textAlignment w:val="baseline"/>
        <w:rPr>
          <w:rFonts w:ascii="Arial" w:eastAsia="Times New Roman" w:hAnsi="Arial" w:cs="Arial"/>
          <w:color w:val="303030"/>
          <w:sz w:val="23"/>
          <w:szCs w:val="23"/>
        </w:rPr>
      </w:pPr>
      <w:hyperlink r:id="rId27" w:tgtFrame="_blank" w:history="1">
        <w:r w:rsidRPr="00C94179">
          <w:rPr>
            <w:rFonts w:ascii="Arial" w:eastAsia="Times New Roman" w:hAnsi="Arial" w:cs="Arial"/>
            <w:b/>
            <w:bCs/>
            <w:color w:val="A00B0B"/>
            <w:sz w:val="23"/>
            <w:u w:val="single"/>
          </w:rPr>
          <w:t>Page Table</w:t>
        </w:r>
      </w:hyperlink>
      <w:r w:rsidRPr="00C94179">
        <w:rPr>
          <w:rFonts w:ascii="Arial" w:eastAsia="Times New Roman" w:hAnsi="Arial" w:cs="Arial"/>
          <w:color w:val="303030"/>
          <w:sz w:val="23"/>
          <w:szCs w:val="23"/>
        </w:rPr>
        <w:t> is a data structure that performs the mapping of page number to the frame number.</w:t>
      </w:r>
    </w:p>
    <w:p w:rsidR="00C94179" w:rsidRPr="00C94179" w:rsidRDefault="00C94179" w:rsidP="00C94179">
      <w:pPr>
        <w:shd w:val="clear" w:color="auto" w:fill="FFFFFF"/>
        <w:spacing w:before="60" w:after="180" w:line="240" w:lineRule="auto"/>
        <w:textAlignment w:val="baseline"/>
        <w:rPr>
          <w:ins w:id="0" w:author="Unknown"/>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Important Formulas-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The following list of formulas is very useful for solving the numerical problems based on paging.</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For Main Memory-</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numPr>
          <w:ilvl w:val="0"/>
          <w:numId w:val="74"/>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Physical Address Space = Size of main memory</w:t>
      </w:r>
    </w:p>
    <w:p w:rsidR="00C94179" w:rsidRPr="00C94179" w:rsidRDefault="00C94179" w:rsidP="00C94179">
      <w:pPr>
        <w:numPr>
          <w:ilvl w:val="0"/>
          <w:numId w:val="74"/>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Size of main memory = Total number of frames x Page size</w:t>
      </w:r>
    </w:p>
    <w:p w:rsidR="00C94179" w:rsidRPr="00C94179" w:rsidRDefault="00C94179" w:rsidP="00C94179">
      <w:pPr>
        <w:numPr>
          <w:ilvl w:val="0"/>
          <w:numId w:val="74"/>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Frame size = Page size</w:t>
      </w:r>
    </w:p>
    <w:p w:rsidR="00C94179" w:rsidRPr="00C94179" w:rsidRDefault="00C94179" w:rsidP="00C94179">
      <w:pPr>
        <w:numPr>
          <w:ilvl w:val="0"/>
          <w:numId w:val="74"/>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If number of frames in main memory = 2</w:t>
      </w:r>
      <w:r w:rsidRPr="00C94179">
        <w:rPr>
          <w:rFonts w:ascii="Arial" w:eastAsia="Times New Roman" w:hAnsi="Arial" w:cs="Arial"/>
          <w:color w:val="303030"/>
          <w:sz w:val="23"/>
          <w:szCs w:val="23"/>
          <w:vertAlign w:val="superscript"/>
        </w:rPr>
        <w:t>X</w:t>
      </w:r>
      <w:r w:rsidRPr="00C94179">
        <w:rPr>
          <w:rFonts w:ascii="Arial" w:eastAsia="Times New Roman" w:hAnsi="Arial" w:cs="Arial"/>
          <w:color w:val="303030"/>
          <w:sz w:val="23"/>
          <w:szCs w:val="23"/>
        </w:rPr>
        <w:t>, then number of bits in frame number = X bits</w:t>
      </w:r>
    </w:p>
    <w:p w:rsidR="00C94179" w:rsidRPr="00C94179" w:rsidRDefault="00C94179" w:rsidP="00C94179">
      <w:pPr>
        <w:numPr>
          <w:ilvl w:val="0"/>
          <w:numId w:val="74"/>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If Page size = 2</w:t>
      </w:r>
      <w:r w:rsidRPr="00C94179">
        <w:rPr>
          <w:rFonts w:ascii="Arial" w:eastAsia="Times New Roman" w:hAnsi="Arial" w:cs="Arial"/>
          <w:color w:val="303030"/>
          <w:sz w:val="23"/>
          <w:szCs w:val="23"/>
          <w:vertAlign w:val="superscript"/>
        </w:rPr>
        <w:t>X</w:t>
      </w:r>
      <w:r w:rsidRPr="00C94179">
        <w:rPr>
          <w:rFonts w:ascii="Arial" w:eastAsia="Times New Roman" w:hAnsi="Arial" w:cs="Arial"/>
          <w:color w:val="303030"/>
          <w:sz w:val="23"/>
          <w:szCs w:val="23"/>
        </w:rPr>
        <w:t> Bytes, then number of bits in page offset = X bits</w:t>
      </w:r>
    </w:p>
    <w:p w:rsidR="00C94179" w:rsidRPr="00C94179" w:rsidRDefault="00C94179" w:rsidP="00C94179">
      <w:pPr>
        <w:numPr>
          <w:ilvl w:val="0"/>
          <w:numId w:val="74"/>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If size of main memory = 2</w:t>
      </w:r>
      <w:r w:rsidRPr="00C94179">
        <w:rPr>
          <w:rFonts w:ascii="Arial" w:eastAsia="Times New Roman" w:hAnsi="Arial" w:cs="Arial"/>
          <w:color w:val="303030"/>
          <w:sz w:val="23"/>
          <w:szCs w:val="23"/>
          <w:vertAlign w:val="superscript"/>
        </w:rPr>
        <w:t>X</w:t>
      </w:r>
      <w:r w:rsidRPr="00C94179">
        <w:rPr>
          <w:rFonts w:ascii="Arial" w:eastAsia="Times New Roman" w:hAnsi="Arial" w:cs="Arial"/>
          <w:color w:val="303030"/>
          <w:sz w:val="23"/>
          <w:szCs w:val="23"/>
        </w:rPr>
        <w:t> Bytes, then number of bits in physical address = X bits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For Process-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numPr>
          <w:ilvl w:val="0"/>
          <w:numId w:val="75"/>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Virtual Address Space = Size of process</w:t>
      </w:r>
    </w:p>
    <w:p w:rsidR="00C94179" w:rsidRPr="00C94179" w:rsidRDefault="00C94179" w:rsidP="00C94179">
      <w:pPr>
        <w:numPr>
          <w:ilvl w:val="0"/>
          <w:numId w:val="75"/>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Number of pages the process is divided = Process size / Page size</w:t>
      </w:r>
    </w:p>
    <w:p w:rsidR="00C94179" w:rsidRPr="00C94179" w:rsidRDefault="00C94179" w:rsidP="00C94179">
      <w:pPr>
        <w:numPr>
          <w:ilvl w:val="0"/>
          <w:numId w:val="75"/>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If process size = 2</w:t>
      </w:r>
      <w:r w:rsidRPr="00C94179">
        <w:rPr>
          <w:rFonts w:ascii="Arial" w:eastAsia="Times New Roman" w:hAnsi="Arial" w:cs="Arial"/>
          <w:color w:val="303030"/>
          <w:sz w:val="23"/>
          <w:szCs w:val="23"/>
          <w:vertAlign w:val="superscript"/>
        </w:rPr>
        <w:t>X</w:t>
      </w:r>
      <w:r w:rsidRPr="00C94179">
        <w:rPr>
          <w:rFonts w:ascii="Arial" w:eastAsia="Times New Roman" w:hAnsi="Arial" w:cs="Arial"/>
          <w:color w:val="303030"/>
          <w:sz w:val="23"/>
          <w:szCs w:val="23"/>
        </w:rPr>
        <w:t> bytes, then number of bits in virtual address space = X bits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For Page Table-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numPr>
          <w:ilvl w:val="0"/>
          <w:numId w:val="76"/>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Size of page table = Number of entries in page table x Page table entry size</w:t>
      </w:r>
    </w:p>
    <w:p w:rsidR="00C94179" w:rsidRPr="00C94179" w:rsidRDefault="00C94179" w:rsidP="00C94179">
      <w:pPr>
        <w:numPr>
          <w:ilvl w:val="0"/>
          <w:numId w:val="76"/>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Number of entries in pages table = Number of pages the process is divided</w:t>
      </w:r>
    </w:p>
    <w:p w:rsidR="00C94179" w:rsidRPr="00C94179" w:rsidRDefault="00C94179" w:rsidP="00C94179">
      <w:pPr>
        <w:numPr>
          <w:ilvl w:val="0"/>
          <w:numId w:val="76"/>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Page table entry size = Number of bits in frame number + Number of bits used for optional fields if any</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lastRenderedPageBreak/>
        <w:t>NOTE-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numPr>
          <w:ilvl w:val="0"/>
          <w:numId w:val="77"/>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In general, if the given address consists of ‘n’ bits, then using ‘n’ bits, 2</w:t>
      </w:r>
      <w:r w:rsidRPr="00C94179">
        <w:rPr>
          <w:rFonts w:ascii="Arial" w:eastAsia="Times New Roman" w:hAnsi="Arial" w:cs="Arial"/>
          <w:color w:val="303030"/>
          <w:sz w:val="23"/>
          <w:szCs w:val="23"/>
          <w:vertAlign w:val="superscript"/>
        </w:rPr>
        <w:t>n</w:t>
      </w:r>
      <w:r w:rsidRPr="00C94179">
        <w:rPr>
          <w:rFonts w:ascii="Arial" w:eastAsia="Times New Roman" w:hAnsi="Arial" w:cs="Arial"/>
          <w:color w:val="303030"/>
          <w:sz w:val="23"/>
          <w:szCs w:val="23"/>
        </w:rPr>
        <w:t> locations are possible.</w:t>
      </w:r>
    </w:p>
    <w:p w:rsidR="00C94179" w:rsidRPr="00C94179" w:rsidRDefault="00C94179" w:rsidP="00C94179">
      <w:pPr>
        <w:numPr>
          <w:ilvl w:val="0"/>
          <w:numId w:val="77"/>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Then, size of memory = 2</w:t>
      </w:r>
      <w:r w:rsidRPr="00C94179">
        <w:rPr>
          <w:rFonts w:ascii="Arial" w:eastAsia="Times New Roman" w:hAnsi="Arial" w:cs="Arial"/>
          <w:color w:val="303030"/>
          <w:sz w:val="23"/>
          <w:szCs w:val="23"/>
          <w:vertAlign w:val="superscript"/>
        </w:rPr>
        <w:t>n</w:t>
      </w:r>
      <w:r w:rsidRPr="00C94179">
        <w:rPr>
          <w:rFonts w:ascii="Arial" w:eastAsia="Times New Roman" w:hAnsi="Arial" w:cs="Arial"/>
          <w:color w:val="303030"/>
          <w:sz w:val="23"/>
          <w:szCs w:val="23"/>
        </w:rPr>
        <w:t> x Size of one location.</w:t>
      </w:r>
    </w:p>
    <w:p w:rsidR="00C94179" w:rsidRPr="00C94179" w:rsidRDefault="00C94179" w:rsidP="00C94179">
      <w:pPr>
        <w:numPr>
          <w:ilvl w:val="0"/>
          <w:numId w:val="77"/>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If the memory is byte-addressable, then size of one location = 1 byte.</w:t>
      </w:r>
    </w:p>
    <w:p w:rsidR="00C94179" w:rsidRPr="00C94179" w:rsidRDefault="00C94179" w:rsidP="00C94179">
      <w:pPr>
        <w:numPr>
          <w:ilvl w:val="0"/>
          <w:numId w:val="77"/>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Thus, size of memory = 2</w:t>
      </w:r>
      <w:r w:rsidRPr="00C94179">
        <w:rPr>
          <w:rFonts w:ascii="Arial" w:eastAsia="Times New Roman" w:hAnsi="Arial" w:cs="Arial"/>
          <w:color w:val="303030"/>
          <w:sz w:val="23"/>
          <w:szCs w:val="23"/>
          <w:vertAlign w:val="superscript"/>
        </w:rPr>
        <w:t>n</w:t>
      </w:r>
      <w:r w:rsidRPr="00C94179">
        <w:rPr>
          <w:rFonts w:ascii="Arial" w:eastAsia="Times New Roman" w:hAnsi="Arial" w:cs="Arial"/>
          <w:color w:val="303030"/>
          <w:sz w:val="23"/>
          <w:szCs w:val="23"/>
        </w:rPr>
        <w:t> bytes.</w:t>
      </w:r>
    </w:p>
    <w:p w:rsidR="00C94179" w:rsidRPr="00C94179" w:rsidRDefault="00C94179" w:rsidP="00C94179">
      <w:pPr>
        <w:numPr>
          <w:ilvl w:val="0"/>
          <w:numId w:val="77"/>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If the memory is word-addressable where 1 word = m bytes, then size of one location = m bytes.</w:t>
      </w:r>
    </w:p>
    <w:p w:rsidR="00C94179" w:rsidRPr="00C94179" w:rsidRDefault="00C94179" w:rsidP="00C94179">
      <w:pPr>
        <w:numPr>
          <w:ilvl w:val="0"/>
          <w:numId w:val="77"/>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Thus, size of memory = 2</w:t>
      </w:r>
      <w:r w:rsidRPr="00C94179">
        <w:rPr>
          <w:rFonts w:ascii="Arial" w:eastAsia="Times New Roman" w:hAnsi="Arial" w:cs="Arial"/>
          <w:color w:val="303030"/>
          <w:sz w:val="23"/>
          <w:szCs w:val="23"/>
          <w:vertAlign w:val="superscript"/>
        </w:rPr>
        <w:t>n</w:t>
      </w:r>
      <w:r w:rsidRPr="00C94179">
        <w:rPr>
          <w:rFonts w:ascii="Arial" w:eastAsia="Times New Roman" w:hAnsi="Arial" w:cs="Arial"/>
          <w:color w:val="303030"/>
          <w:sz w:val="23"/>
          <w:szCs w:val="23"/>
        </w:rPr>
        <w:t> x m bytes.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PRACTICE PROBLEMS BASED ON PAGING AND PAGE TABLE-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Problem-01:</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Calculate the size of memory if its address consists of 22 bits and the memory is 2-byte addressable.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Solution-</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We have-</w:t>
      </w:r>
    </w:p>
    <w:p w:rsidR="00C94179" w:rsidRPr="00C94179" w:rsidRDefault="00C94179" w:rsidP="00C94179">
      <w:pPr>
        <w:numPr>
          <w:ilvl w:val="0"/>
          <w:numId w:val="78"/>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Number of locations possible with 22 bits = 2</w:t>
      </w:r>
      <w:r w:rsidRPr="00C94179">
        <w:rPr>
          <w:rFonts w:ascii="Arial" w:eastAsia="Times New Roman" w:hAnsi="Arial" w:cs="Arial"/>
          <w:color w:val="303030"/>
          <w:sz w:val="23"/>
          <w:szCs w:val="23"/>
          <w:vertAlign w:val="superscript"/>
        </w:rPr>
        <w:t>22</w:t>
      </w:r>
      <w:r w:rsidRPr="00C94179">
        <w:rPr>
          <w:rFonts w:ascii="Arial" w:eastAsia="Times New Roman" w:hAnsi="Arial" w:cs="Arial"/>
          <w:color w:val="303030"/>
          <w:sz w:val="23"/>
          <w:szCs w:val="23"/>
        </w:rPr>
        <w:t> locations</w:t>
      </w:r>
    </w:p>
    <w:p w:rsidR="00C94179" w:rsidRPr="00C94179" w:rsidRDefault="00C94179" w:rsidP="00C94179">
      <w:pPr>
        <w:numPr>
          <w:ilvl w:val="0"/>
          <w:numId w:val="78"/>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It is given that the size of one location = 2 bytes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Thus, Size of memory</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2</w:t>
      </w:r>
      <w:r w:rsidRPr="00C94179">
        <w:rPr>
          <w:rFonts w:ascii="Arial" w:eastAsia="Times New Roman" w:hAnsi="Arial" w:cs="Arial"/>
          <w:color w:val="303030"/>
          <w:sz w:val="23"/>
          <w:szCs w:val="23"/>
          <w:vertAlign w:val="superscript"/>
        </w:rPr>
        <w:t>22</w:t>
      </w:r>
      <w:r w:rsidRPr="00C94179">
        <w:rPr>
          <w:rFonts w:ascii="Arial" w:eastAsia="Times New Roman" w:hAnsi="Arial" w:cs="Arial"/>
          <w:color w:val="303030"/>
          <w:sz w:val="23"/>
          <w:szCs w:val="23"/>
        </w:rPr>
        <w:t> x 2 bytes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2</w:t>
      </w:r>
      <w:r w:rsidRPr="00C94179">
        <w:rPr>
          <w:rFonts w:ascii="Arial" w:eastAsia="Times New Roman" w:hAnsi="Arial" w:cs="Arial"/>
          <w:color w:val="303030"/>
          <w:sz w:val="23"/>
          <w:szCs w:val="23"/>
          <w:vertAlign w:val="superscript"/>
        </w:rPr>
        <w:t>23</w:t>
      </w:r>
      <w:r w:rsidRPr="00C94179">
        <w:rPr>
          <w:rFonts w:ascii="Arial" w:eastAsia="Times New Roman" w:hAnsi="Arial" w:cs="Arial"/>
          <w:color w:val="303030"/>
          <w:sz w:val="23"/>
          <w:szCs w:val="23"/>
        </w:rPr>
        <w:t> bytes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8 MB</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Problem-02:</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lastRenderedPageBreak/>
        <w:t>Calculate the number of bits required in the address for memory having size of 16 GB. Assume the memory is 4-byte addressable.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Solution-</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xml:space="preserve">Let ‘n’ </w:t>
      </w:r>
      <w:proofErr w:type="gramStart"/>
      <w:r w:rsidRPr="00C94179">
        <w:rPr>
          <w:rFonts w:ascii="Arial" w:eastAsia="Times New Roman" w:hAnsi="Arial" w:cs="Arial"/>
          <w:color w:val="303030"/>
          <w:sz w:val="23"/>
          <w:szCs w:val="23"/>
        </w:rPr>
        <w:t>number of bits are</w:t>
      </w:r>
      <w:proofErr w:type="gramEnd"/>
      <w:r w:rsidRPr="00C94179">
        <w:rPr>
          <w:rFonts w:ascii="Arial" w:eastAsia="Times New Roman" w:hAnsi="Arial" w:cs="Arial"/>
          <w:color w:val="303030"/>
          <w:sz w:val="23"/>
          <w:szCs w:val="23"/>
        </w:rPr>
        <w:t xml:space="preserve"> required. Then, Size of memory = 2</w:t>
      </w:r>
      <w:r w:rsidRPr="00C94179">
        <w:rPr>
          <w:rFonts w:ascii="Arial" w:eastAsia="Times New Roman" w:hAnsi="Arial" w:cs="Arial"/>
          <w:color w:val="303030"/>
          <w:sz w:val="23"/>
          <w:szCs w:val="23"/>
          <w:vertAlign w:val="superscript"/>
        </w:rPr>
        <w:t>n</w:t>
      </w:r>
      <w:r w:rsidRPr="00C94179">
        <w:rPr>
          <w:rFonts w:ascii="Arial" w:eastAsia="Times New Roman" w:hAnsi="Arial" w:cs="Arial"/>
          <w:color w:val="303030"/>
          <w:sz w:val="23"/>
          <w:szCs w:val="23"/>
        </w:rPr>
        <w:t> x 4 bytes.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Since, the given memory has size of 16 GB, so we have-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2</w:t>
      </w:r>
      <w:r w:rsidRPr="00C94179">
        <w:rPr>
          <w:rFonts w:ascii="Arial" w:eastAsia="Times New Roman" w:hAnsi="Arial" w:cs="Arial"/>
          <w:color w:val="303030"/>
          <w:sz w:val="23"/>
          <w:szCs w:val="23"/>
          <w:vertAlign w:val="superscript"/>
        </w:rPr>
        <w:t>n</w:t>
      </w:r>
      <w:r w:rsidRPr="00C94179">
        <w:rPr>
          <w:rFonts w:ascii="Arial" w:eastAsia="Times New Roman" w:hAnsi="Arial" w:cs="Arial"/>
          <w:color w:val="303030"/>
          <w:sz w:val="23"/>
          <w:szCs w:val="23"/>
        </w:rPr>
        <w:t> x 4 bytes = 16 GB</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2</w:t>
      </w:r>
      <w:r w:rsidRPr="00C94179">
        <w:rPr>
          <w:rFonts w:ascii="Arial" w:eastAsia="Times New Roman" w:hAnsi="Arial" w:cs="Arial"/>
          <w:color w:val="303030"/>
          <w:sz w:val="23"/>
          <w:szCs w:val="23"/>
          <w:vertAlign w:val="superscript"/>
        </w:rPr>
        <w:t>n</w:t>
      </w:r>
      <w:r w:rsidRPr="00C94179">
        <w:rPr>
          <w:rFonts w:ascii="Arial" w:eastAsia="Times New Roman" w:hAnsi="Arial" w:cs="Arial"/>
          <w:color w:val="303030"/>
          <w:sz w:val="23"/>
          <w:szCs w:val="23"/>
        </w:rPr>
        <w:t> x 4 = 16 G</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2</w:t>
      </w:r>
      <w:r w:rsidRPr="00C94179">
        <w:rPr>
          <w:rFonts w:ascii="Arial" w:eastAsia="Times New Roman" w:hAnsi="Arial" w:cs="Arial"/>
          <w:color w:val="303030"/>
          <w:sz w:val="23"/>
          <w:szCs w:val="23"/>
          <w:vertAlign w:val="superscript"/>
        </w:rPr>
        <w:t>n</w:t>
      </w:r>
      <w:r w:rsidRPr="00C94179">
        <w:rPr>
          <w:rFonts w:ascii="Arial" w:eastAsia="Times New Roman" w:hAnsi="Arial" w:cs="Arial"/>
          <w:color w:val="303030"/>
          <w:sz w:val="23"/>
          <w:szCs w:val="23"/>
        </w:rPr>
        <w:t> x 2</w:t>
      </w:r>
      <w:r w:rsidRPr="00C94179">
        <w:rPr>
          <w:rFonts w:ascii="Arial" w:eastAsia="Times New Roman" w:hAnsi="Arial" w:cs="Arial"/>
          <w:color w:val="303030"/>
          <w:sz w:val="23"/>
          <w:szCs w:val="23"/>
          <w:vertAlign w:val="superscript"/>
        </w:rPr>
        <w:t>2</w:t>
      </w:r>
      <w:r w:rsidRPr="00C94179">
        <w:rPr>
          <w:rFonts w:ascii="Arial" w:eastAsia="Times New Roman" w:hAnsi="Arial" w:cs="Arial"/>
          <w:color w:val="303030"/>
          <w:sz w:val="23"/>
          <w:szCs w:val="23"/>
        </w:rPr>
        <w:t> = 2</w:t>
      </w:r>
      <w:r w:rsidRPr="00C94179">
        <w:rPr>
          <w:rFonts w:ascii="Arial" w:eastAsia="Times New Roman" w:hAnsi="Arial" w:cs="Arial"/>
          <w:color w:val="303030"/>
          <w:sz w:val="23"/>
          <w:szCs w:val="23"/>
          <w:vertAlign w:val="superscript"/>
        </w:rPr>
        <w:t>34</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2</w:t>
      </w:r>
      <w:r w:rsidRPr="00C94179">
        <w:rPr>
          <w:rFonts w:ascii="Arial" w:eastAsia="Times New Roman" w:hAnsi="Arial" w:cs="Arial"/>
          <w:color w:val="303030"/>
          <w:sz w:val="23"/>
          <w:szCs w:val="23"/>
          <w:vertAlign w:val="superscript"/>
        </w:rPr>
        <w:t>n</w:t>
      </w:r>
      <w:r w:rsidRPr="00C94179">
        <w:rPr>
          <w:rFonts w:ascii="Arial" w:eastAsia="Times New Roman" w:hAnsi="Arial" w:cs="Arial"/>
          <w:color w:val="303030"/>
          <w:sz w:val="23"/>
          <w:szCs w:val="23"/>
        </w:rPr>
        <w:t> = 2</w:t>
      </w:r>
      <w:r w:rsidRPr="00C94179">
        <w:rPr>
          <w:rFonts w:ascii="Arial" w:eastAsia="Times New Roman" w:hAnsi="Arial" w:cs="Arial"/>
          <w:color w:val="303030"/>
          <w:sz w:val="23"/>
          <w:szCs w:val="23"/>
          <w:vertAlign w:val="superscript"/>
        </w:rPr>
        <w:t>32</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Cambria Math" w:eastAsia="Times New Roman" w:hAnsi="Cambria Math" w:cs="Cambria Math"/>
          <w:color w:val="303030"/>
          <w:sz w:val="23"/>
          <w:szCs w:val="23"/>
        </w:rPr>
        <w:t>∴</w:t>
      </w:r>
      <w:r w:rsidRPr="00C94179">
        <w:rPr>
          <w:rFonts w:ascii="Arial" w:eastAsia="Times New Roman" w:hAnsi="Arial" w:cs="Arial"/>
          <w:color w:val="303030"/>
          <w:sz w:val="23"/>
          <w:szCs w:val="23"/>
        </w:rPr>
        <w:t xml:space="preserve"> n = 32 bits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Problem-03:</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xml:space="preserve">Consider a system with byte-addressable memory, 32 bit logical addresses, </w:t>
      </w:r>
      <w:proofErr w:type="gramStart"/>
      <w:r w:rsidRPr="00C94179">
        <w:rPr>
          <w:rFonts w:ascii="Arial" w:eastAsia="Times New Roman" w:hAnsi="Arial" w:cs="Arial"/>
          <w:color w:val="303030"/>
          <w:sz w:val="23"/>
          <w:szCs w:val="23"/>
        </w:rPr>
        <w:t>4</w:t>
      </w:r>
      <w:proofErr w:type="gramEnd"/>
      <w:r w:rsidRPr="00C94179">
        <w:rPr>
          <w:rFonts w:ascii="Arial" w:eastAsia="Times New Roman" w:hAnsi="Arial" w:cs="Arial"/>
          <w:color w:val="303030"/>
          <w:sz w:val="23"/>
          <w:szCs w:val="23"/>
        </w:rPr>
        <w:t xml:space="preserve"> kilobyte page size and page table entries of 4 bytes each. The size of the page table in the system in megabytes is _____.</w:t>
      </w:r>
    </w:p>
    <w:p w:rsidR="00C94179" w:rsidRPr="00C94179" w:rsidRDefault="00C94179" w:rsidP="00C94179">
      <w:pPr>
        <w:numPr>
          <w:ilvl w:val="0"/>
          <w:numId w:val="79"/>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2</w:t>
      </w:r>
    </w:p>
    <w:p w:rsidR="00C94179" w:rsidRPr="00C94179" w:rsidRDefault="00C94179" w:rsidP="00C94179">
      <w:pPr>
        <w:numPr>
          <w:ilvl w:val="0"/>
          <w:numId w:val="79"/>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4</w:t>
      </w:r>
    </w:p>
    <w:p w:rsidR="00C94179" w:rsidRPr="00C94179" w:rsidRDefault="00C94179" w:rsidP="00C94179">
      <w:pPr>
        <w:numPr>
          <w:ilvl w:val="0"/>
          <w:numId w:val="79"/>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8</w:t>
      </w:r>
    </w:p>
    <w:p w:rsidR="00C94179" w:rsidRPr="00C94179" w:rsidRDefault="00C94179" w:rsidP="00C94179">
      <w:pPr>
        <w:numPr>
          <w:ilvl w:val="0"/>
          <w:numId w:val="79"/>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16</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Solution-</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Given-</w:t>
      </w:r>
    </w:p>
    <w:p w:rsidR="00C94179" w:rsidRPr="00C94179" w:rsidRDefault="00C94179" w:rsidP="00C94179">
      <w:pPr>
        <w:numPr>
          <w:ilvl w:val="0"/>
          <w:numId w:val="80"/>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Number of bits in logical address = 32 bits</w:t>
      </w:r>
    </w:p>
    <w:p w:rsidR="00C94179" w:rsidRPr="00C94179" w:rsidRDefault="00C94179" w:rsidP="00C94179">
      <w:pPr>
        <w:numPr>
          <w:ilvl w:val="0"/>
          <w:numId w:val="80"/>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Page size = 4KB</w:t>
      </w:r>
    </w:p>
    <w:p w:rsidR="00C94179" w:rsidRPr="00C94179" w:rsidRDefault="00C94179" w:rsidP="00C94179">
      <w:pPr>
        <w:numPr>
          <w:ilvl w:val="0"/>
          <w:numId w:val="80"/>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Page table entry size = 4 bytes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2"/>
        <w:rPr>
          <w:rFonts w:ascii="Arial" w:eastAsia="Times New Roman" w:hAnsi="Arial" w:cs="Arial"/>
          <w:b/>
          <w:bCs/>
          <w:color w:val="303030"/>
          <w:sz w:val="27"/>
          <w:szCs w:val="27"/>
        </w:rPr>
      </w:pPr>
      <w:r w:rsidRPr="00C94179">
        <w:rPr>
          <w:rFonts w:ascii="Arial" w:eastAsia="Times New Roman" w:hAnsi="Arial" w:cs="Arial"/>
          <w:b/>
          <w:bCs/>
          <w:color w:val="303030"/>
          <w:sz w:val="27"/>
          <w:szCs w:val="27"/>
          <w:u w:val="single"/>
        </w:rPr>
        <w:t>Process Size-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lastRenderedPageBreak/>
        <w:t>Number of bits in logical address = 32 bits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Thus,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Process size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2</w:t>
      </w:r>
      <w:r w:rsidRPr="00C94179">
        <w:rPr>
          <w:rFonts w:ascii="Arial" w:eastAsia="Times New Roman" w:hAnsi="Arial" w:cs="Arial"/>
          <w:color w:val="303030"/>
          <w:sz w:val="23"/>
          <w:szCs w:val="23"/>
          <w:vertAlign w:val="superscript"/>
        </w:rPr>
        <w:t>32</w:t>
      </w:r>
      <w:r w:rsidRPr="00C94179">
        <w:rPr>
          <w:rFonts w:ascii="Arial" w:eastAsia="Times New Roman" w:hAnsi="Arial" w:cs="Arial"/>
          <w:color w:val="303030"/>
          <w:sz w:val="23"/>
          <w:szCs w:val="23"/>
        </w:rPr>
        <w:t> B</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4 GB</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2"/>
        <w:rPr>
          <w:rFonts w:ascii="Arial" w:eastAsia="Times New Roman" w:hAnsi="Arial" w:cs="Arial"/>
          <w:b/>
          <w:bCs/>
          <w:color w:val="303030"/>
          <w:sz w:val="27"/>
          <w:szCs w:val="27"/>
        </w:rPr>
      </w:pPr>
      <w:r w:rsidRPr="00C94179">
        <w:rPr>
          <w:rFonts w:ascii="Arial" w:eastAsia="Times New Roman" w:hAnsi="Arial" w:cs="Arial"/>
          <w:b/>
          <w:bCs/>
          <w:color w:val="303030"/>
          <w:sz w:val="27"/>
          <w:szCs w:val="27"/>
          <w:u w:val="single"/>
        </w:rPr>
        <w:t>Number of Entries in Page Table-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Number of pages the process is divided</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Process size / Page size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4 GB / 4 KB</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2</w:t>
      </w:r>
      <w:r w:rsidRPr="00C94179">
        <w:rPr>
          <w:rFonts w:ascii="Arial" w:eastAsia="Times New Roman" w:hAnsi="Arial" w:cs="Arial"/>
          <w:color w:val="303030"/>
          <w:sz w:val="23"/>
          <w:szCs w:val="23"/>
          <w:vertAlign w:val="superscript"/>
        </w:rPr>
        <w:t>20</w:t>
      </w:r>
      <w:r w:rsidRPr="00C94179">
        <w:rPr>
          <w:rFonts w:ascii="Arial" w:eastAsia="Times New Roman" w:hAnsi="Arial" w:cs="Arial"/>
          <w:color w:val="303030"/>
          <w:sz w:val="23"/>
          <w:szCs w:val="23"/>
        </w:rPr>
        <w:t> pages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Thus,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Number of entries in page table = 2</w:t>
      </w:r>
      <w:r w:rsidRPr="00C94179">
        <w:rPr>
          <w:rFonts w:ascii="Arial" w:eastAsia="Times New Roman" w:hAnsi="Arial" w:cs="Arial"/>
          <w:color w:val="303030"/>
          <w:sz w:val="23"/>
          <w:szCs w:val="23"/>
          <w:vertAlign w:val="superscript"/>
        </w:rPr>
        <w:t>20</w:t>
      </w:r>
      <w:r w:rsidRPr="00C94179">
        <w:rPr>
          <w:rFonts w:ascii="Arial" w:eastAsia="Times New Roman" w:hAnsi="Arial" w:cs="Arial"/>
          <w:color w:val="303030"/>
          <w:sz w:val="23"/>
          <w:szCs w:val="23"/>
        </w:rPr>
        <w:t> entries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2"/>
        <w:rPr>
          <w:rFonts w:ascii="Arial" w:eastAsia="Times New Roman" w:hAnsi="Arial" w:cs="Arial"/>
          <w:b/>
          <w:bCs/>
          <w:color w:val="303030"/>
          <w:sz w:val="27"/>
          <w:szCs w:val="27"/>
        </w:rPr>
      </w:pPr>
      <w:r w:rsidRPr="00C94179">
        <w:rPr>
          <w:rFonts w:ascii="Arial" w:eastAsia="Times New Roman" w:hAnsi="Arial" w:cs="Arial"/>
          <w:b/>
          <w:bCs/>
          <w:color w:val="303030"/>
          <w:sz w:val="27"/>
          <w:szCs w:val="27"/>
          <w:u w:val="single"/>
        </w:rPr>
        <w:t>Page Table Size-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Page table size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Number of entries in page table x Page table entry size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2</w:t>
      </w:r>
      <w:r w:rsidRPr="00C94179">
        <w:rPr>
          <w:rFonts w:ascii="Arial" w:eastAsia="Times New Roman" w:hAnsi="Arial" w:cs="Arial"/>
          <w:color w:val="303030"/>
          <w:sz w:val="23"/>
          <w:szCs w:val="23"/>
          <w:vertAlign w:val="superscript"/>
        </w:rPr>
        <w:t>20</w:t>
      </w:r>
      <w:r w:rsidRPr="00C94179">
        <w:rPr>
          <w:rFonts w:ascii="Arial" w:eastAsia="Times New Roman" w:hAnsi="Arial" w:cs="Arial"/>
          <w:color w:val="303030"/>
          <w:sz w:val="23"/>
          <w:szCs w:val="23"/>
        </w:rPr>
        <w:t> x 4 bytes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4 MB</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Thus, Option (B) is correct.</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Problem-04:</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Consider a machine with 64 MB physical memory and a 32 bit virtual address space. If the page size is 4 KB, what is the approximate size of the page table?</w:t>
      </w:r>
    </w:p>
    <w:p w:rsidR="00C94179" w:rsidRPr="00C94179" w:rsidRDefault="00C94179" w:rsidP="00C94179">
      <w:pPr>
        <w:numPr>
          <w:ilvl w:val="0"/>
          <w:numId w:val="81"/>
        </w:numPr>
        <w:shd w:val="clear" w:color="auto" w:fill="FFFFFF"/>
        <w:spacing w:before="60" w:after="6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16 MB</w:t>
      </w:r>
    </w:p>
    <w:p w:rsidR="00C94179" w:rsidRPr="00C94179" w:rsidRDefault="00C94179" w:rsidP="00C94179">
      <w:pPr>
        <w:numPr>
          <w:ilvl w:val="0"/>
          <w:numId w:val="81"/>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lastRenderedPageBreak/>
        <w:t>8 MB</w:t>
      </w:r>
    </w:p>
    <w:p w:rsidR="00C94179" w:rsidRPr="00C94179" w:rsidRDefault="00C94179" w:rsidP="00C94179">
      <w:pPr>
        <w:numPr>
          <w:ilvl w:val="0"/>
          <w:numId w:val="81"/>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2 MB</w:t>
      </w:r>
    </w:p>
    <w:p w:rsidR="00C94179" w:rsidRPr="00C94179" w:rsidRDefault="00C94179" w:rsidP="00C94179">
      <w:pPr>
        <w:numPr>
          <w:ilvl w:val="0"/>
          <w:numId w:val="81"/>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24 MB</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Solution-</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Given-</w:t>
      </w:r>
    </w:p>
    <w:p w:rsidR="00C94179" w:rsidRPr="00C94179" w:rsidRDefault="00C94179" w:rsidP="00C94179">
      <w:pPr>
        <w:numPr>
          <w:ilvl w:val="0"/>
          <w:numId w:val="82"/>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Size of main memory = 64 MB</w:t>
      </w:r>
    </w:p>
    <w:p w:rsidR="00C94179" w:rsidRPr="00C94179" w:rsidRDefault="00C94179" w:rsidP="00C94179">
      <w:pPr>
        <w:numPr>
          <w:ilvl w:val="0"/>
          <w:numId w:val="82"/>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Number of bits in virtual address space = 32 bits</w:t>
      </w:r>
    </w:p>
    <w:p w:rsidR="00C94179" w:rsidRPr="00C94179" w:rsidRDefault="00C94179" w:rsidP="00C94179">
      <w:pPr>
        <w:numPr>
          <w:ilvl w:val="0"/>
          <w:numId w:val="82"/>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Page size = 4 KB</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We will consider that the memory is byte addressable.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2"/>
        <w:rPr>
          <w:rFonts w:ascii="Arial" w:eastAsia="Times New Roman" w:hAnsi="Arial" w:cs="Arial"/>
          <w:b/>
          <w:bCs/>
          <w:color w:val="303030"/>
          <w:sz w:val="27"/>
          <w:szCs w:val="27"/>
        </w:rPr>
      </w:pPr>
      <w:r w:rsidRPr="00C94179">
        <w:rPr>
          <w:rFonts w:ascii="Arial" w:eastAsia="Times New Roman" w:hAnsi="Arial" w:cs="Arial"/>
          <w:b/>
          <w:bCs/>
          <w:color w:val="303030"/>
          <w:sz w:val="27"/>
          <w:szCs w:val="27"/>
          <w:u w:val="single"/>
        </w:rPr>
        <w:t>Number of Bits in Physical Address-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Size of main memory</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64 MB</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2</w:t>
      </w:r>
      <w:r w:rsidRPr="00C94179">
        <w:rPr>
          <w:rFonts w:ascii="Arial" w:eastAsia="Times New Roman" w:hAnsi="Arial" w:cs="Arial"/>
          <w:color w:val="303030"/>
          <w:sz w:val="23"/>
          <w:szCs w:val="23"/>
          <w:vertAlign w:val="superscript"/>
        </w:rPr>
        <w:t>26</w:t>
      </w:r>
      <w:r w:rsidRPr="00C94179">
        <w:rPr>
          <w:rFonts w:ascii="Arial" w:eastAsia="Times New Roman" w:hAnsi="Arial" w:cs="Arial"/>
          <w:color w:val="303030"/>
          <w:sz w:val="23"/>
          <w:szCs w:val="23"/>
        </w:rPr>
        <w:t> B</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Thus, Number of bits in physical address = 26 bits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2"/>
        <w:rPr>
          <w:rFonts w:ascii="Arial" w:eastAsia="Times New Roman" w:hAnsi="Arial" w:cs="Arial"/>
          <w:b/>
          <w:bCs/>
          <w:color w:val="303030"/>
          <w:sz w:val="27"/>
          <w:szCs w:val="27"/>
        </w:rPr>
      </w:pPr>
      <w:r w:rsidRPr="00C94179">
        <w:rPr>
          <w:rFonts w:ascii="Arial" w:eastAsia="Times New Roman" w:hAnsi="Arial" w:cs="Arial"/>
          <w:b/>
          <w:bCs/>
          <w:color w:val="303030"/>
          <w:sz w:val="27"/>
          <w:szCs w:val="27"/>
          <w:u w:val="single"/>
        </w:rPr>
        <w:t>Number of Frames in Main Memory-</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Number of frames in main memory</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Size of main memory / Frame size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64 MB / 4 KB</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2</w:t>
      </w:r>
      <w:r w:rsidRPr="00C94179">
        <w:rPr>
          <w:rFonts w:ascii="Arial" w:eastAsia="Times New Roman" w:hAnsi="Arial" w:cs="Arial"/>
          <w:color w:val="303030"/>
          <w:sz w:val="23"/>
          <w:szCs w:val="23"/>
          <w:vertAlign w:val="superscript"/>
        </w:rPr>
        <w:t>26</w:t>
      </w:r>
      <w:r w:rsidRPr="00C94179">
        <w:rPr>
          <w:rFonts w:ascii="Arial" w:eastAsia="Times New Roman" w:hAnsi="Arial" w:cs="Arial"/>
          <w:color w:val="303030"/>
          <w:sz w:val="23"/>
          <w:szCs w:val="23"/>
        </w:rPr>
        <w:t> B / 2</w:t>
      </w:r>
      <w:r w:rsidRPr="00C94179">
        <w:rPr>
          <w:rFonts w:ascii="Arial" w:eastAsia="Times New Roman" w:hAnsi="Arial" w:cs="Arial"/>
          <w:color w:val="303030"/>
          <w:sz w:val="23"/>
          <w:szCs w:val="23"/>
          <w:vertAlign w:val="superscript"/>
        </w:rPr>
        <w:t>12</w:t>
      </w:r>
      <w:r w:rsidRPr="00C94179">
        <w:rPr>
          <w:rFonts w:ascii="Arial" w:eastAsia="Times New Roman" w:hAnsi="Arial" w:cs="Arial"/>
          <w:color w:val="303030"/>
          <w:sz w:val="23"/>
          <w:szCs w:val="23"/>
        </w:rPr>
        <w:t> B</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2</w:t>
      </w:r>
      <w:r w:rsidRPr="00C94179">
        <w:rPr>
          <w:rFonts w:ascii="Arial" w:eastAsia="Times New Roman" w:hAnsi="Arial" w:cs="Arial"/>
          <w:color w:val="303030"/>
          <w:sz w:val="23"/>
          <w:szCs w:val="23"/>
          <w:vertAlign w:val="superscript"/>
        </w:rPr>
        <w:t>14</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Thus, Number of bits in frame number = 14 bits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2"/>
        <w:rPr>
          <w:rFonts w:ascii="Arial" w:eastAsia="Times New Roman" w:hAnsi="Arial" w:cs="Arial"/>
          <w:b/>
          <w:bCs/>
          <w:color w:val="303030"/>
          <w:sz w:val="27"/>
          <w:szCs w:val="27"/>
        </w:rPr>
      </w:pPr>
      <w:r w:rsidRPr="00C94179">
        <w:rPr>
          <w:rFonts w:ascii="Arial" w:eastAsia="Times New Roman" w:hAnsi="Arial" w:cs="Arial"/>
          <w:b/>
          <w:bCs/>
          <w:color w:val="303030"/>
          <w:sz w:val="27"/>
          <w:szCs w:val="27"/>
          <w:u w:val="single"/>
        </w:rPr>
        <w:t>Number of Bits in Page Offset-</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lastRenderedPageBreak/>
        <w:t>We have,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Page size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4 KB</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2</w:t>
      </w:r>
      <w:r w:rsidRPr="00C94179">
        <w:rPr>
          <w:rFonts w:ascii="Arial" w:eastAsia="Times New Roman" w:hAnsi="Arial" w:cs="Arial"/>
          <w:color w:val="303030"/>
          <w:sz w:val="23"/>
          <w:szCs w:val="23"/>
          <w:vertAlign w:val="superscript"/>
        </w:rPr>
        <w:t>12</w:t>
      </w:r>
      <w:r w:rsidRPr="00C94179">
        <w:rPr>
          <w:rFonts w:ascii="Arial" w:eastAsia="Times New Roman" w:hAnsi="Arial" w:cs="Arial"/>
          <w:color w:val="303030"/>
          <w:sz w:val="23"/>
          <w:szCs w:val="23"/>
        </w:rPr>
        <w:t> B</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Thus, Number of bits in page offset = 12 bits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So, Physical address is-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2847975" cy="1543050"/>
            <wp:effectExtent l="19050" t="0" r="9525" b="0"/>
            <wp:docPr id="60" name="Picture 60" descr="https://www.gatevidyalay.com/wp-content/uploads/2018/11/Physical-Address-Problem-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www.gatevidyalay.com/wp-content/uploads/2018/11/Physical-Address-Problem-02.png"/>
                    <pic:cNvPicPr>
                      <a:picLocks noChangeAspect="1" noChangeArrowheads="1"/>
                    </pic:cNvPicPr>
                  </pic:nvPicPr>
                  <pic:blipFill>
                    <a:blip r:embed="rId28"/>
                    <a:srcRect/>
                    <a:stretch>
                      <a:fillRect/>
                    </a:stretch>
                  </pic:blipFill>
                  <pic:spPr bwMode="auto">
                    <a:xfrm>
                      <a:off x="0" y="0"/>
                      <a:ext cx="2847975" cy="1543050"/>
                    </a:xfrm>
                    <a:prstGeom prst="rect">
                      <a:avLst/>
                    </a:prstGeom>
                    <a:noFill/>
                    <a:ln w="9525">
                      <a:noFill/>
                      <a:miter lim="800000"/>
                      <a:headEnd/>
                      <a:tailEnd/>
                    </a:ln>
                  </pic:spPr>
                </pic:pic>
              </a:graphicData>
            </a:graphic>
          </wp:inline>
        </w:drawing>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2"/>
        <w:rPr>
          <w:rFonts w:ascii="Arial" w:eastAsia="Times New Roman" w:hAnsi="Arial" w:cs="Arial"/>
          <w:b/>
          <w:bCs/>
          <w:color w:val="303030"/>
          <w:sz w:val="27"/>
          <w:szCs w:val="27"/>
        </w:rPr>
      </w:pPr>
      <w:r w:rsidRPr="00C94179">
        <w:rPr>
          <w:rFonts w:ascii="Arial" w:eastAsia="Times New Roman" w:hAnsi="Arial" w:cs="Arial"/>
          <w:b/>
          <w:bCs/>
          <w:color w:val="303030"/>
          <w:sz w:val="27"/>
          <w:szCs w:val="27"/>
          <w:u w:val="single"/>
        </w:rPr>
        <w:t>Process Size-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Number of bits in virtual address space = 32 bits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Thus,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Process size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2</w:t>
      </w:r>
      <w:r w:rsidRPr="00C94179">
        <w:rPr>
          <w:rFonts w:ascii="Arial" w:eastAsia="Times New Roman" w:hAnsi="Arial" w:cs="Arial"/>
          <w:color w:val="303030"/>
          <w:sz w:val="23"/>
          <w:szCs w:val="23"/>
          <w:vertAlign w:val="superscript"/>
        </w:rPr>
        <w:t>32</w:t>
      </w:r>
      <w:r w:rsidRPr="00C94179">
        <w:rPr>
          <w:rFonts w:ascii="Arial" w:eastAsia="Times New Roman" w:hAnsi="Arial" w:cs="Arial"/>
          <w:color w:val="303030"/>
          <w:sz w:val="23"/>
          <w:szCs w:val="23"/>
        </w:rPr>
        <w:t> B</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4 GB</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2"/>
        <w:rPr>
          <w:rFonts w:ascii="Arial" w:eastAsia="Times New Roman" w:hAnsi="Arial" w:cs="Arial"/>
          <w:b/>
          <w:bCs/>
          <w:color w:val="303030"/>
          <w:sz w:val="27"/>
          <w:szCs w:val="27"/>
        </w:rPr>
      </w:pPr>
      <w:r w:rsidRPr="00C94179">
        <w:rPr>
          <w:rFonts w:ascii="Arial" w:eastAsia="Times New Roman" w:hAnsi="Arial" w:cs="Arial"/>
          <w:b/>
          <w:bCs/>
          <w:color w:val="303030"/>
          <w:sz w:val="27"/>
          <w:szCs w:val="27"/>
          <w:u w:val="single"/>
        </w:rPr>
        <w:t>Number of Entries in Page Table-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Number of pages the process is divided</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Process size / Page size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4 GB / 4 KB</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2</w:t>
      </w:r>
      <w:r w:rsidRPr="00C94179">
        <w:rPr>
          <w:rFonts w:ascii="Arial" w:eastAsia="Times New Roman" w:hAnsi="Arial" w:cs="Arial"/>
          <w:color w:val="303030"/>
          <w:sz w:val="23"/>
          <w:szCs w:val="23"/>
          <w:vertAlign w:val="superscript"/>
        </w:rPr>
        <w:t>20</w:t>
      </w:r>
      <w:r w:rsidRPr="00C94179">
        <w:rPr>
          <w:rFonts w:ascii="Arial" w:eastAsia="Times New Roman" w:hAnsi="Arial" w:cs="Arial"/>
          <w:color w:val="303030"/>
          <w:sz w:val="23"/>
          <w:szCs w:val="23"/>
        </w:rPr>
        <w:t> pages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lastRenderedPageBreak/>
        <w:t>Thus, Number of entries in page table = 2</w:t>
      </w:r>
      <w:r w:rsidRPr="00C94179">
        <w:rPr>
          <w:rFonts w:ascii="Arial" w:eastAsia="Times New Roman" w:hAnsi="Arial" w:cs="Arial"/>
          <w:color w:val="303030"/>
          <w:sz w:val="23"/>
          <w:szCs w:val="23"/>
          <w:vertAlign w:val="superscript"/>
        </w:rPr>
        <w:t>20</w:t>
      </w:r>
      <w:r w:rsidRPr="00C94179">
        <w:rPr>
          <w:rFonts w:ascii="Arial" w:eastAsia="Times New Roman" w:hAnsi="Arial" w:cs="Arial"/>
          <w:color w:val="303030"/>
          <w:sz w:val="23"/>
          <w:szCs w:val="23"/>
        </w:rPr>
        <w:t> entries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2"/>
        <w:rPr>
          <w:rFonts w:ascii="Arial" w:eastAsia="Times New Roman" w:hAnsi="Arial" w:cs="Arial"/>
          <w:b/>
          <w:bCs/>
          <w:color w:val="303030"/>
          <w:sz w:val="27"/>
          <w:szCs w:val="27"/>
        </w:rPr>
      </w:pPr>
      <w:r w:rsidRPr="00C94179">
        <w:rPr>
          <w:rFonts w:ascii="Arial" w:eastAsia="Times New Roman" w:hAnsi="Arial" w:cs="Arial"/>
          <w:b/>
          <w:bCs/>
          <w:color w:val="303030"/>
          <w:sz w:val="27"/>
          <w:szCs w:val="27"/>
          <w:u w:val="single"/>
        </w:rPr>
        <w:t>Page Table Size-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Page table size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Number of entries in page table x Page table entry size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Number of entries in page table x Number of bits in frame number</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2</w:t>
      </w:r>
      <w:r w:rsidRPr="00C94179">
        <w:rPr>
          <w:rFonts w:ascii="Arial" w:eastAsia="Times New Roman" w:hAnsi="Arial" w:cs="Arial"/>
          <w:color w:val="303030"/>
          <w:sz w:val="23"/>
          <w:szCs w:val="23"/>
          <w:vertAlign w:val="superscript"/>
        </w:rPr>
        <w:t>20</w:t>
      </w:r>
      <w:r w:rsidRPr="00C94179">
        <w:rPr>
          <w:rFonts w:ascii="Arial" w:eastAsia="Times New Roman" w:hAnsi="Arial" w:cs="Arial"/>
          <w:color w:val="303030"/>
          <w:sz w:val="23"/>
          <w:szCs w:val="23"/>
        </w:rPr>
        <w:t> x 14 bits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2</w:t>
      </w:r>
      <w:r w:rsidRPr="00C94179">
        <w:rPr>
          <w:rFonts w:ascii="Arial" w:eastAsia="Times New Roman" w:hAnsi="Arial" w:cs="Arial"/>
          <w:color w:val="303030"/>
          <w:sz w:val="23"/>
          <w:szCs w:val="23"/>
          <w:vertAlign w:val="superscript"/>
        </w:rPr>
        <w:t>20</w:t>
      </w:r>
      <w:r w:rsidRPr="00C94179">
        <w:rPr>
          <w:rFonts w:ascii="Arial" w:eastAsia="Times New Roman" w:hAnsi="Arial" w:cs="Arial"/>
          <w:color w:val="303030"/>
          <w:sz w:val="23"/>
          <w:szCs w:val="23"/>
        </w:rPr>
        <w:t> x 16 bits      (Approximating 14 bits ≈ 16 bits)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2</w:t>
      </w:r>
      <w:r w:rsidRPr="00C94179">
        <w:rPr>
          <w:rFonts w:ascii="Arial" w:eastAsia="Times New Roman" w:hAnsi="Arial" w:cs="Arial"/>
          <w:color w:val="303030"/>
          <w:sz w:val="23"/>
          <w:szCs w:val="23"/>
          <w:vertAlign w:val="superscript"/>
        </w:rPr>
        <w:t>20</w:t>
      </w:r>
      <w:r w:rsidRPr="00C94179">
        <w:rPr>
          <w:rFonts w:ascii="Arial" w:eastAsia="Times New Roman" w:hAnsi="Arial" w:cs="Arial"/>
          <w:color w:val="303030"/>
          <w:sz w:val="23"/>
          <w:szCs w:val="23"/>
        </w:rPr>
        <w:t> x 2 bytes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2 MB</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Thus, Option (C) is correct.</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Problem-05:</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In a virtual memory system, size of virtual address is 32-bit, size of physical address is 30-bit, page size is 4 Kbyte and size of each page table entry is 32-bit. The main memory is byte addressable. Which one of the following is the maximum number of bits that can be used for storing protection and other information in each page table entry?</w:t>
      </w:r>
    </w:p>
    <w:p w:rsidR="00C94179" w:rsidRPr="00C94179" w:rsidRDefault="00C94179" w:rsidP="00C94179">
      <w:pPr>
        <w:numPr>
          <w:ilvl w:val="0"/>
          <w:numId w:val="83"/>
        </w:numPr>
        <w:shd w:val="clear" w:color="auto" w:fill="FFFFFF"/>
        <w:spacing w:before="60" w:after="6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2</w:t>
      </w:r>
    </w:p>
    <w:p w:rsidR="00C94179" w:rsidRPr="00C94179" w:rsidRDefault="00C94179" w:rsidP="00C94179">
      <w:pPr>
        <w:numPr>
          <w:ilvl w:val="0"/>
          <w:numId w:val="83"/>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10</w:t>
      </w:r>
    </w:p>
    <w:p w:rsidR="00C94179" w:rsidRPr="00C94179" w:rsidRDefault="00C94179" w:rsidP="00C94179">
      <w:pPr>
        <w:numPr>
          <w:ilvl w:val="0"/>
          <w:numId w:val="83"/>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12</w:t>
      </w:r>
    </w:p>
    <w:p w:rsidR="00C94179" w:rsidRPr="00C94179" w:rsidRDefault="00C94179" w:rsidP="00C94179">
      <w:pPr>
        <w:numPr>
          <w:ilvl w:val="0"/>
          <w:numId w:val="83"/>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14</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Solution-</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Given-</w:t>
      </w:r>
    </w:p>
    <w:p w:rsidR="00C94179" w:rsidRPr="00C94179" w:rsidRDefault="00C94179" w:rsidP="00C94179">
      <w:pPr>
        <w:numPr>
          <w:ilvl w:val="0"/>
          <w:numId w:val="84"/>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Number of bits in virtual address = 32 bits</w:t>
      </w:r>
    </w:p>
    <w:p w:rsidR="00C94179" w:rsidRPr="00C94179" w:rsidRDefault="00C94179" w:rsidP="00C94179">
      <w:pPr>
        <w:numPr>
          <w:ilvl w:val="0"/>
          <w:numId w:val="84"/>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Number of bits in physical address = 30 bits</w:t>
      </w:r>
    </w:p>
    <w:p w:rsidR="00C94179" w:rsidRPr="00C94179" w:rsidRDefault="00C94179" w:rsidP="00C94179">
      <w:pPr>
        <w:numPr>
          <w:ilvl w:val="0"/>
          <w:numId w:val="84"/>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Page size = 4 KB</w:t>
      </w:r>
    </w:p>
    <w:p w:rsidR="00C94179" w:rsidRPr="00C94179" w:rsidRDefault="00C94179" w:rsidP="00C94179">
      <w:pPr>
        <w:numPr>
          <w:ilvl w:val="0"/>
          <w:numId w:val="84"/>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Page table entry size = 32 bits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lastRenderedPageBreak/>
        <w:t> </w:t>
      </w:r>
    </w:p>
    <w:p w:rsidR="00C94179" w:rsidRPr="00C94179" w:rsidRDefault="00C94179" w:rsidP="00C94179">
      <w:pPr>
        <w:shd w:val="clear" w:color="auto" w:fill="FFFFFF"/>
        <w:spacing w:after="0" w:line="240" w:lineRule="auto"/>
        <w:textAlignment w:val="baseline"/>
        <w:outlineLvl w:val="2"/>
        <w:rPr>
          <w:rFonts w:ascii="Arial" w:eastAsia="Times New Roman" w:hAnsi="Arial" w:cs="Arial"/>
          <w:b/>
          <w:bCs/>
          <w:color w:val="303030"/>
          <w:sz w:val="27"/>
          <w:szCs w:val="27"/>
        </w:rPr>
      </w:pPr>
      <w:r w:rsidRPr="00C94179">
        <w:rPr>
          <w:rFonts w:ascii="Arial" w:eastAsia="Times New Roman" w:hAnsi="Arial" w:cs="Arial"/>
          <w:b/>
          <w:bCs/>
          <w:color w:val="303030"/>
          <w:sz w:val="27"/>
          <w:szCs w:val="27"/>
          <w:u w:val="single"/>
        </w:rPr>
        <w:t>Size of Main Memory-</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Number of bits in physical address = 30 bits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Thus,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Size of main memory</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2</w:t>
      </w:r>
      <w:r w:rsidRPr="00C94179">
        <w:rPr>
          <w:rFonts w:ascii="Arial" w:eastAsia="Times New Roman" w:hAnsi="Arial" w:cs="Arial"/>
          <w:color w:val="303030"/>
          <w:sz w:val="23"/>
          <w:szCs w:val="23"/>
          <w:vertAlign w:val="superscript"/>
        </w:rPr>
        <w:t>30</w:t>
      </w:r>
      <w:r w:rsidRPr="00C94179">
        <w:rPr>
          <w:rFonts w:ascii="Arial" w:eastAsia="Times New Roman" w:hAnsi="Arial" w:cs="Arial"/>
          <w:color w:val="303030"/>
          <w:sz w:val="23"/>
          <w:szCs w:val="23"/>
        </w:rPr>
        <w:t> B</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1 GB</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2"/>
        <w:rPr>
          <w:rFonts w:ascii="Arial" w:eastAsia="Times New Roman" w:hAnsi="Arial" w:cs="Arial"/>
          <w:b/>
          <w:bCs/>
          <w:color w:val="303030"/>
          <w:sz w:val="27"/>
          <w:szCs w:val="27"/>
        </w:rPr>
      </w:pPr>
      <w:r w:rsidRPr="00C94179">
        <w:rPr>
          <w:rFonts w:ascii="Arial" w:eastAsia="Times New Roman" w:hAnsi="Arial" w:cs="Arial"/>
          <w:b/>
          <w:bCs/>
          <w:color w:val="303030"/>
          <w:sz w:val="27"/>
          <w:szCs w:val="27"/>
          <w:u w:val="single"/>
        </w:rPr>
        <w:t>Number of Frames in Main Memory-</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Number of frames in main memory</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Size of main memory / Frame size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1 GB / 4 KB</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2</w:t>
      </w:r>
      <w:r w:rsidRPr="00C94179">
        <w:rPr>
          <w:rFonts w:ascii="Arial" w:eastAsia="Times New Roman" w:hAnsi="Arial" w:cs="Arial"/>
          <w:color w:val="303030"/>
          <w:sz w:val="23"/>
          <w:szCs w:val="23"/>
          <w:vertAlign w:val="superscript"/>
        </w:rPr>
        <w:t>30</w:t>
      </w:r>
      <w:r w:rsidRPr="00C94179">
        <w:rPr>
          <w:rFonts w:ascii="Arial" w:eastAsia="Times New Roman" w:hAnsi="Arial" w:cs="Arial"/>
          <w:color w:val="303030"/>
          <w:sz w:val="23"/>
          <w:szCs w:val="23"/>
        </w:rPr>
        <w:t> B / 2</w:t>
      </w:r>
      <w:r w:rsidRPr="00C94179">
        <w:rPr>
          <w:rFonts w:ascii="Arial" w:eastAsia="Times New Roman" w:hAnsi="Arial" w:cs="Arial"/>
          <w:color w:val="303030"/>
          <w:sz w:val="23"/>
          <w:szCs w:val="23"/>
          <w:vertAlign w:val="superscript"/>
        </w:rPr>
        <w:t>12</w:t>
      </w:r>
      <w:r w:rsidRPr="00C94179">
        <w:rPr>
          <w:rFonts w:ascii="Arial" w:eastAsia="Times New Roman" w:hAnsi="Arial" w:cs="Arial"/>
          <w:color w:val="303030"/>
          <w:sz w:val="23"/>
          <w:szCs w:val="23"/>
        </w:rPr>
        <w:t> B</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2</w:t>
      </w:r>
      <w:r w:rsidRPr="00C94179">
        <w:rPr>
          <w:rFonts w:ascii="Arial" w:eastAsia="Times New Roman" w:hAnsi="Arial" w:cs="Arial"/>
          <w:color w:val="303030"/>
          <w:sz w:val="23"/>
          <w:szCs w:val="23"/>
          <w:vertAlign w:val="superscript"/>
        </w:rPr>
        <w:t>18</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Thus, Number of bits in frame number = 18 bits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2"/>
        <w:rPr>
          <w:rFonts w:ascii="Arial" w:eastAsia="Times New Roman" w:hAnsi="Arial" w:cs="Arial"/>
          <w:b/>
          <w:bCs/>
          <w:color w:val="303030"/>
          <w:sz w:val="27"/>
          <w:szCs w:val="27"/>
        </w:rPr>
      </w:pPr>
      <w:r w:rsidRPr="00C94179">
        <w:rPr>
          <w:rFonts w:ascii="Arial" w:eastAsia="Times New Roman" w:hAnsi="Arial" w:cs="Arial"/>
          <w:b/>
          <w:bCs/>
          <w:color w:val="303030"/>
          <w:sz w:val="27"/>
          <w:szCs w:val="27"/>
          <w:u w:val="single"/>
        </w:rPr>
        <w:t>Number of Bits used for Storing other Information-</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Maximum number of bits that can be used for storing protection and other information</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Page table entry size – Number of bits in frame number</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32 bits – 18 bits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14 bits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Thus, Option (D) is correct.</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Overhead in Paging-</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In paging scheme, there are mainly two overheads-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lastRenderedPageBreak/>
        <w:t> </w:t>
      </w:r>
    </w:p>
    <w:p w:rsidR="00C94179" w:rsidRPr="00C94179" w:rsidRDefault="00C94179" w:rsidP="00C94179">
      <w:pPr>
        <w:shd w:val="clear" w:color="auto" w:fill="FFFFFF"/>
        <w:spacing w:after="0" w:line="240" w:lineRule="auto"/>
        <w:textAlignment w:val="baseline"/>
        <w:outlineLvl w:val="2"/>
        <w:rPr>
          <w:rFonts w:ascii="Arial" w:eastAsia="Times New Roman" w:hAnsi="Arial" w:cs="Arial"/>
          <w:b/>
          <w:bCs/>
          <w:color w:val="303030"/>
          <w:sz w:val="27"/>
          <w:szCs w:val="27"/>
        </w:rPr>
      </w:pPr>
      <w:r w:rsidRPr="00C94179">
        <w:rPr>
          <w:rFonts w:ascii="Arial" w:eastAsia="Times New Roman" w:hAnsi="Arial" w:cs="Arial"/>
          <w:b/>
          <w:bCs/>
          <w:color w:val="303030"/>
          <w:sz w:val="27"/>
          <w:szCs w:val="27"/>
          <w:u w:val="single"/>
        </w:rPr>
        <w:t>1. Overhead of Page Tables-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numPr>
          <w:ilvl w:val="0"/>
          <w:numId w:val="85"/>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Paging requires each process to maintain a page table.</w:t>
      </w:r>
    </w:p>
    <w:p w:rsidR="00C94179" w:rsidRPr="00C94179" w:rsidRDefault="00C94179" w:rsidP="00C94179">
      <w:pPr>
        <w:numPr>
          <w:ilvl w:val="0"/>
          <w:numId w:val="85"/>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So, there is an overhead of maintaining a page table for each process.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2"/>
        <w:rPr>
          <w:rFonts w:ascii="Arial" w:eastAsia="Times New Roman" w:hAnsi="Arial" w:cs="Arial"/>
          <w:b/>
          <w:bCs/>
          <w:color w:val="303030"/>
          <w:sz w:val="27"/>
          <w:szCs w:val="27"/>
        </w:rPr>
      </w:pPr>
      <w:r w:rsidRPr="00C94179">
        <w:rPr>
          <w:rFonts w:ascii="Arial" w:eastAsia="Times New Roman" w:hAnsi="Arial" w:cs="Arial"/>
          <w:b/>
          <w:bCs/>
          <w:color w:val="303030"/>
          <w:sz w:val="27"/>
          <w:szCs w:val="27"/>
          <w:u w:val="single"/>
        </w:rPr>
        <w:t>2. Overhead of Wasting Pages-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numPr>
          <w:ilvl w:val="0"/>
          <w:numId w:val="86"/>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There is an overhead of wasting last page of each process if it is not completely filled.</w:t>
      </w:r>
    </w:p>
    <w:p w:rsidR="00C94179" w:rsidRPr="00C94179" w:rsidRDefault="00C94179" w:rsidP="00C94179">
      <w:pPr>
        <w:numPr>
          <w:ilvl w:val="0"/>
          <w:numId w:val="86"/>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On an average, half page is wasted for each process.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Thus,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Total overhead for one process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Size of its page table + (Page size / 2)</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Optimal Page Size-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Optimal page size is the page size that minimizes the total overhead.</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It is given as-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5638800" cy="590550"/>
            <wp:effectExtent l="19050" t="0" r="0" b="0"/>
            <wp:docPr id="62" name="Picture 62" descr="https://www.gatevidyalay.com/wp-content/uploads/2018/11/Optimal-Page-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www.gatevidyalay.com/wp-content/uploads/2018/11/Optimal-Page-Size.png"/>
                    <pic:cNvPicPr>
                      <a:picLocks noChangeAspect="1" noChangeArrowheads="1"/>
                    </pic:cNvPicPr>
                  </pic:nvPicPr>
                  <pic:blipFill>
                    <a:blip r:embed="rId29"/>
                    <a:srcRect/>
                    <a:stretch>
                      <a:fillRect/>
                    </a:stretch>
                  </pic:blipFill>
                  <pic:spPr bwMode="auto">
                    <a:xfrm>
                      <a:off x="0" y="0"/>
                      <a:ext cx="5638800" cy="590550"/>
                    </a:xfrm>
                    <a:prstGeom prst="rect">
                      <a:avLst/>
                    </a:prstGeom>
                    <a:noFill/>
                    <a:ln w="9525">
                      <a:noFill/>
                      <a:miter lim="800000"/>
                      <a:headEnd/>
                      <a:tailEnd/>
                    </a:ln>
                  </pic:spPr>
                </pic:pic>
              </a:graphicData>
            </a:graphic>
          </wp:inline>
        </w:drawing>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Proof-</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Total overhead due to one process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Size of its page table + (Page size / 2)</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Number of entries x Page table entry size + (Page size / 2)</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Number of pages the process is divided x Page table entry size + (Page size / 2)</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lastRenderedPageBreak/>
        <w:t>= (Process size / Page size) x Page table entry size + (Page size / 2)</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Now,</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For minimum overhead,</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1800225" cy="600075"/>
            <wp:effectExtent l="19050" t="0" r="9525" b="0"/>
            <wp:docPr id="63" name="Picture 63" descr="https://www.gatevidyalay.com/wp-content/uploads/2018/11/Optimal-Page-Size-Proof-Diagra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www.gatevidyalay.com/wp-content/uploads/2018/11/Optimal-Page-Size-Proof-Diagram-01.png"/>
                    <pic:cNvPicPr>
                      <a:picLocks noChangeAspect="1" noChangeArrowheads="1"/>
                    </pic:cNvPicPr>
                  </pic:nvPicPr>
                  <pic:blipFill>
                    <a:blip r:embed="rId30"/>
                    <a:srcRect/>
                    <a:stretch>
                      <a:fillRect/>
                    </a:stretch>
                  </pic:blipFill>
                  <pic:spPr bwMode="auto">
                    <a:xfrm>
                      <a:off x="0" y="0"/>
                      <a:ext cx="1800225" cy="600075"/>
                    </a:xfrm>
                    <a:prstGeom prst="rect">
                      <a:avLst/>
                    </a:prstGeom>
                    <a:noFill/>
                    <a:ln w="9525">
                      <a:noFill/>
                      <a:miter lim="800000"/>
                      <a:headEnd/>
                      <a:tailEnd/>
                    </a:ln>
                  </pic:spPr>
                </pic:pic>
              </a:graphicData>
            </a:graphic>
          </wp:inline>
        </w:drawing>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Keeping process size and page table entry size as constant, differentiating overhead with respect to page size, we get-</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6210300" cy="2849339"/>
            <wp:effectExtent l="19050" t="0" r="0" b="0"/>
            <wp:docPr id="64" name="Picture 64" descr="https://www.gatevidyalay.com/wp-content/uploads/2018/11/Optimal-Page-Size-Proof-Diagram-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www.gatevidyalay.com/wp-content/uploads/2018/11/Optimal-Page-Size-Proof-Diagram-02.png"/>
                    <pic:cNvPicPr>
                      <a:picLocks noChangeAspect="1" noChangeArrowheads="1"/>
                    </pic:cNvPicPr>
                  </pic:nvPicPr>
                  <pic:blipFill>
                    <a:blip r:embed="rId31"/>
                    <a:srcRect/>
                    <a:stretch>
                      <a:fillRect/>
                    </a:stretch>
                  </pic:blipFill>
                  <pic:spPr bwMode="auto">
                    <a:xfrm>
                      <a:off x="0" y="0"/>
                      <a:ext cx="6210300" cy="2849339"/>
                    </a:xfrm>
                    <a:prstGeom prst="rect">
                      <a:avLst/>
                    </a:prstGeom>
                    <a:noFill/>
                    <a:ln w="9525">
                      <a:noFill/>
                      <a:miter lim="800000"/>
                      <a:headEnd/>
                      <a:tailEnd/>
                    </a:ln>
                  </pic:spPr>
                </pic:pic>
              </a:graphicData>
            </a:graphic>
          </wp:inline>
        </w:drawing>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This page size minimizes the total overhead.</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PRACTICE PROBLEMS BASED ON OPTIMAL PAGE SIZE-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Problem-01:</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lastRenderedPageBreak/>
        <w:t>In a paging scheme, virtual address space is 4 KB and page table entry size is 8 bytes. What should be the optimal page size?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Solution-</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Given-</w:t>
      </w:r>
    </w:p>
    <w:p w:rsidR="00C94179" w:rsidRPr="00C94179" w:rsidRDefault="00C94179" w:rsidP="00C94179">
      <w:pPr>
        <w:numPr>
          <w:ilvl w:val="0"/>
          <w:numId w:val="87"/>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Virtual address space = Process size = 4 KB</w:t>
      </w:r>
    </w:p>
    <w:p w:rsidR="00C94179" w:rsidRPr="00C94179" w:rsidRDefault="00C94179" w:rsidP="00C94179">
      <w:pPr>
        <w:numPr>
          <w:ilvl w:val="0"/>
          <w:numId w:val="87"/>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Page table entry size = 8 bytes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We know-</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Optimal page size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(2 x Process size x Page table entry size</w:t>
      </w:r>
      <w:proofErr w:type="gramStart"/>
      <w:r w:rsidRPr="00C94179">
        <w:rPr>
          <w:rFonts w:ascii="Arial" w:eastAsia="Times New Roman" w:hAnsi="Arial" w:cs="Arial"/>
          <w:color w:val="303030"/>
          <w:sz w:val="23"/>
          <w:szCs w:val="23"/>
        </w:rPr>
        <w:t>)</w:t>
      </w:r>
      <w:r w:rsidRPr="00C94179">
        <w:rPr>
          <w:rFonts w:ascii="Arial" w:eastAsia="Times New Roman" w:hAnsi="Arial" w:cs="Arial"/>
          <w:color w:val="303030"/>
          <w:sz w:val="23"/>
          <w:szCs w:val="23"/>
          <w:vertAlign w:val="superscript"/>
        </w:rPr>
        <w:t>1</w:t>
      </w:r>
      <w:proofErr w:type="gramEnd"/>
      <w:r w:rsidRPr="00C94179">
        <w:rPr>
          <w:rFonts w:ascii="Arial" w:eastAsia="Times New Roman" w:hAnsi="Arial" w:cs="Arial"/>
          <w:color w:val="303030"/>
          <w:sz w:val="23"/>
          <w:szCs w:val="23"/>
          <w:vertAlign w:val="superscript"/>
        </w:rPr>
        <w:t>/2</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(2 x 4 KB x 8 bytes</w:t>
      </w:r>
      <w:proofErr w:type="gramStart"/>
      <w:r w:rsidRPr="00C94179">
        <w:rPr>
          <w:rFonts w:ascii="Arial" w:eastAsia="Times New Roman" w:hAnsi="Arial" w:cs="Arial"/>
          <w:color w:val="303030"/>
          <w:sz w:val="23"/>
          <w:szCs w:val="23"/>
        </w:rPr>
        <w:t>)</w:t>
      </w:r>
      <w:r w:rsidRPr="00C94179">
        <w:rPr>
          <w:rFonts w:ascii="Arial" w:eastAsia="Times New Roman" w:hAnsi="Arial" w:cs="Arial"/>
          <w:color w:val="303030"/>
          <w:sz w:val="23"/>
          <w:szCs w:val="23"/>
          <w:vertAlign w:val="superscript"/>
        </w:rPr>
        <w:t>1</w:t>
      </w:r>
      <w:proofErr w:type="gramEnd"/>
      <w:r w:rsidRPr="00C94179">
        <w:rPr>
          <w:rFonts w:ascii="Arial" w:eastAsia="Times New Roman" w:hAnsi="Arial" w:cs="Arial"/>
          <w:color w:val="303030"/>
          <w:sz w:val="23"/>
          <w:szCs w:val="23"/>
          <w:vertAlign w:val="superscript"/>
        </w:rPr>
        <w:t>/2</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(2</w:t>
      </w:r>
      <w:r w:rsidRPr="00C94179">
        <w:rPr>
          <w:rFonts w:ascii="Arial" w:eastAsia="Times New Roman" w:hAnsi="Arial" w:cs="Arial"/>
          <w:color w:val="303030"/>
          <w:sz w:val="23"/>
          <w:szCs w:val="23"/>
          <w:vertAlign w:val="superscript"/>
        </w:rPr>
        <w:t>16</w:t>
      </w:r>
      <w:r w:rsidRPr="00C94179">
        <w:rPr>
          <w:rFonts w:ascii="Arial" w:eastAsia="Times New Roman" w:hAnsi="Arial" w:cs="Arial"/>
          <w:color w:val="303030"/>
          <w:sz w:val="23"/>
          <w:szCs w:val="23"/>
        </w:rPr>
        <w:t> bytes x bytes</w:t>
      </w:r>
      <w:proofErr w:type="gramStart"/>
      <w:r w:rsidRPr="00C94179">
        <w:rPr>
          <w:rFonts w:ascii="Arial" w:eastAsia="Times New Roman" w:hAnsi="Arial" w:cs="Arial"/>
          <w:color w:val="303030"/>
          <w:sz w:val="23"/>
          <w:szCs w:val="23"/>
        </w:rPr>
        <w:t>)</w:t>
      </w:r>
      <w:r w:rsidRPr="00C94179">
        <w:rPr>
          <w:rFonts w:ascii="Arial" w:eastAsia="Times New Roman" w:hAnsi="Arial" w:cs="Arial"/>
          <w:color w:val="303030"/>
          <w:sz w:val="23"/>
          <w:szCs w:val="23"/>
          <w:vertAlign w:val="superscript"/>
        </w:rPr>
        <w:t>1</w:t>
      </w:r>
      <w:proofErr w:type="gramEnd"/>
      <w:r w:rsidRPr="00C94179">
        <w:rPr>
          <w:rFonts w:ascii="Arial" w:eastAsia="Times New Roman" w:hAnsi="Arial" w:cs="Arial"/>
          <w:color w:val="303030"/>
          <w:sz w:val="23"/>
          <w:szCs w:val="23"/>
          <w:vertAlign w:val="superscript"/>
        </w:rPr>
        <w:t>/2</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2</w:t>
      </w:r>
      <w:r w:rsidRPr="00C94179">
        <w:rPr>
          <w:rFonts w:ascii="Arial" w:eastAsia="Times New Roman" w:hAnsi="Arial" w:cs="Arial"/>
          <w:color w:val="303030"/>
          <w:sz w:val="23"/>
          <w:szCs w:val="23"/>
          <w:vertAlign w:val="superscript"/>
        </w:rPr>
        <w:t>8</w:t>
      </w:r>
      <w:r w:rsidRPr="00C94179">
        <w:rPr>
          <w:rFonts w:ascii="Arial" w:eastAsia="Times New Roman" w:hAnsi="Arial" w:cs="Arial"/>
          <w:color w:val="303030"/>
          <w:sz w:val="23"/>
          <w:szCs w:val="23"/>
        </w:rPr>
        <w:t> bytes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256 bytes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Thus, Optimal page size = 256 bytes.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Problem-02:</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In a paging scheme, virtual address space is 16 MB and page table entry size is 2 bytes. What should be the optimal page size?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Solution-</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Given-</w:t>
      </w:r>
    </w:p>
    <w:p w:rsidR="00C94179" w:rsidRPr="00C94179" w:rsidRDefault="00C94179" w:rsidP="00C94179">
      <w:pPr>
        <w:numPr>
          <w:ilvl w:val="0"/>
          <w:numId w:val="88"/>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Virtual address space = Process size = 16 MB</w:t>
      </w:r>
    </w:p>
    <w:p w:rsidR="00C94179" w:rsidRPr="00C94179" w:rsidRDefault="00C94179" w:rsidP="00C94179">
      <w:pPr>
        <w:numPr>
          <w:ilvl w:val="0"/>
          <w:numId w:val="88"/>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Page table entry size = 2 bytes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We know-</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Optimal page size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lastRenderedPageBreak/>
        <w:t>= (2 x Process size x Page table entry size</w:t>
      </w:r>
      <w:proofErr w:type="gramStart"/>
      <w:r w:rsidRPr="00C94179">
        <w:rPr>
          <w:rFonts w:ascii="Arial" w:eastAsia="Times New Roman" w:hAnsi="Arial" w:cs="Arial"/>
          <w:color w:val="303030"/>
          <w:sz w:val="23"/>
          <w:szCs w:val="23"/>
        </w:rPr>
        <w:t>)</w:t>
      </w:r>
      <w:r w:rsidRPr="00C94179">
        <w:rPr>
          <w:rFonts w:ascii="Arial" w:eastAsia="Times New Roman" w:hAnsi="Arial" w:cs="Arial"/>
          <w:color w:val="303030"/>
          <w:sz w:val="23"/>
          <w:szCs w:val="23"/>
          <w:vertAlign w:val="superscript"/>
        </w:rPr>
        <w:t>1</w:t>
      </w:r>
      <w:proofErr w:type="gramEnd"/>
      <w:r w:rsidRPr="00C94179">
        <w:rPr>
          <w:rFonts w:ascii="Arial" w:eastAsia="Times New Roman" w:hAnsi="Arial" w:cs="Arial"/>
          <w:color w:val="303030"/>
          <w:sz w:val="23"/>
          <w:szCs w:val="23"/>
          <w:vertAlign w:val="superscript"/>
        </w:rPr>
        <w:t>/2</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(2 x 16 MB x 2 bytes</w:t>
      </w:r>
      <w:proofErr w:type="gramStart"/>
      <w:r w:rsidRPr="00C94179">
        <w:rPr>
          <w:rFonts w:ascii="Arial" w:eastAsia="Times New Roman" w:hAnsi="Arial" w:cs="Arial"/>
          <w:color w:val="303030"/>
          <w:sz w:val="23"/>
          <w:szCs w:val="23"/>
        </w:rPr>
        <w:t>)</w:t>
      </w:r>
      <w:r w:rsidRPr="00C94179">
        <w:rPr>
          <w:rFonts w:ascii="Arial" w:eastAsia="Times New Roman" w:hAnsi="Arial" w:cs="Arial"/>
          <w:color w:val="303030"/>
          <w:sz w:val="23"/>
          <w:szCs w:val="23"/>
          <w:vertAlign w:val="superscript"/>
        </w:rPr>
        <w:t>1</w:t>
      </w:r>
      <w:proofErr w:type="gramEnd"/>
      <w:r w:rsidRPr="00C94179">
        <w:rPr>
          <w:rFonts w:ascii="Arial" w:eastAsia="Times New Roman" w:hAnsi="Arial" w:cs="Arial"/>
          <w:color w:val="303030"/>
          <w:sz w:val="23"/>
          <w:szCs w:val="23"/>
          <w:vertAlign w:val="superscript"/>
        </w:rPr>
        <w:t>/2</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(2</w:t>
      </w:r>
      <w:r w:rsidRPr="00C94179">
        <w:rPr>
          <w:rFonts w:ascii="Arial" w:eastAsia="Times New Roman" w:hAnsi="Arial" w:cs="Arial"/>
          <w:color w:val="303030"/>
          <w:sz w:val="23"/>
          <w:szCs w:val="23"/>
          <w:vertAlign w:val="superscript"/>
        </w:rPr>
        <w:t>26</w:t>
      </w:r>
      <w:r w:rsidRPr="00C94179">
        <w:rPr>
          <w:rFonts w:ascii="Arial" w:eastAsia="Times New Roman" w:hAnsi="Arial" w:cs="Arial"/>
          <w:color w:val="303030"/>
          <w:sz w:val="23"/>
          <w:szCs w:val="23"/>
        </w:rPr>
        <w:t> bytes x bytes</w:t>
      </w:r>
      <w:proofErr w:type="gramStart"/>
      <w:r w:rsidRPr="00C94179">
        <w:rPr>
          <w:rFonts w:ascii="Arial" w:eastAsia="Times New Roman" w:hAnsi="Arial" w:cs="Arial"/>
          <w:color w:val="303030"/>
          <w:sz w:val="23"/>
          <w:szCs w:val="23"/>
        </w:rPr>
        <w:t>)</w:t>
      </w:r>
      <w:r w:rsidRPr="00C94179">
        <w:rPr>
          <w:rFonts w:ascii="Arial" w:eastAsia="Times New Roman" w:hAnsi="Arial" w:cs="Arial"/>
          <w:color w:val="303030"/>
          <w:sz w:val="23"/>
          <w:szCs w:val="23"/>
          <w:vertAlign w:val="superscript"/>
        </w:rPr>
        <w:t>1</w:t>
      </w:r>
      <w:proofErr w:type="gramEnd"/>
      <w:r w:rsidRPr="00C94179">
        <w:rPr>
          <w:rFonts w:ascii="Arial" w:eastAsia="Times New Roman" w:hAnsi="Arial" w:cs="Arial"/>
          <w:color w:val="303030"/>
          <w:sz w:val="23"/>
          <w:szCs w:val="23"/>
          <w:vertAlign w:val="superscript"/>
        </w:rPr>
        <w:t>/2</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2</w:t>
      </w:r>
      <w:r w:rsidRPr="00C94179">
        <w:rPr>
          <w:rFonts w:ascii="Arial" w:eastAsia="Times New Roman" w:hAnsi="Arial" w:cs="Arial"/>
          <w:color w:val="303030"/>
          <w:sz w:val="23"/>
          <w:szCs w:val="23"/>
          <w:vertAlign w:val="superscript"/>
        </w:rPr>
        <w:t>13</w:t>
      </w:r>
      <w:r w:rsidRPr="00C94179">
        <w:rPr>
          <w:rFonts w:ascii="Arial" w:eastAsia="Times New Roman" w:hAnsi="Arial" w:cs="Arial"/>
          <w:color w:val="303030"/>
          <w:sz w:val="23"/>
          <w:szCs w:val="23"/>
        </w:rPr>
        <w:t> bytes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8 KB</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Thus, Optimal page size = 8 KB.</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Problem-03:</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In a paging scheme, virtual address space is 256 GB and page table entry size is 32 bytes. What should be the optimal page size?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Solution-</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Given-</w:t>
      </w:r>
    </w:p>
    <w:p w:rsidR="00C94179" w:rsidRPr="00C94179" w:rsidRDefault="00C94179" w:rsidP="00C94179">
      <w:pPr>
        <w:numPr>
          <w:ilvl w:val="0"/>
          <w:numId w:val="89"/>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Virtual address space = Process size = 256 GB</w:t>
      </w:r>
    </w:p>
    <w:p w:rsidR="00C94179" w:rsidRPr="00C94179" w:rsidRDefault="00C94179" w:rsidP="00C94179">
      <w:pPr>
        <w:numPr>
          <w:ilvl w:val="0"/>
          <w:numId w:val="89"/>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Page table entry size = 32 bytes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We know-</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Optimal page size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(2 x Process size x Page table entry size</w:t>
      </w:r>
      <w:proofErr w:type="gramStart"/>
      <w:r w:rsidRPr="00C94179">
        <w:rPr>
          <w:rFonts w:ascii="Arial" w:eastAsia="Times New Roman" w:hAnsi="Arial" w:cs="Arial"/>
          <w:color w:val="303030"/>
          <w:sz w:val="23"/>
          <w:szCs w:val="23"/>
        </w:rPr>
        <w:t>)</w:t>
      </w:r>
      <w:r w:rsidRPr="00C94179">
        <w:rPr>
          <w:rFonts w:ascii="Arial" w:eastAsia="Times New Roman" w:hAnsi="Arial" w:cs="Arial"/>
          <w:color w:val="303030"/>
          <w:sz w:val="23"/>
          <w:szCs w:val="23"/>
          <w:vertAlign w:val="superscript"/>
        </w:rPr>
        <w:t>1</w:t>
      </w:r>
      <w:proofErr w:type="gramEnd"/>
      <w:r w:rsidRPr="00C94179">
        <w:rPr>
          <w:rFonts w:ascii="Arial" w:eastAsia="Times New Roman" w:hAnsi="Arial" w:cs="Arial"/>
          <w:color w:val="303030"/>
          <w:sz w:val="23"/>
          <w:szCs w:val="23"/>
          <w:vertAlign w:val="superscript"/>
        </w:rPr>
        <w:t>/2</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(2 x 256 GB x 32 bytes</w:t>
      </w:r>
      <w:proofErr w:type="gramStart"/>
      <w:r w:rsidRPr="00C94179">
        <w:rPr>
          <w:rFonts w:ascii="Arial" w:eastAsia="Times New Roman" w:hAnsi="Arial" w:cs="Arial"/>
          <w:color w:val="303030"/>
          <w:sz w:val="23"/>
          <w:szCs w:val="23"/>
        </w:rPr>
        <w:t>)</w:t>
      </w:r>
      <w:r w:rsidRPr="00C94179">
        <w:rPr>
          <w:rFonts w:ascii="Arial" w:eastAsia="Times New Roman" w:hAnsi="Arial" w:cs="Arial"/>
          <w:color w:val="303030"/>
          <w:sz w:val="23"/>
          <w:szCs w:val="23"/>
          <w:vertAlign w:val="superscript"/>
        </w:rPr>
        <w:t>1</w:t>
      </w:r>
      <w:proofErr w:type="gramEnd"/>
      <w:r w:rsidRPr="00C94179">
        <w:rPr>
          <w:rFonts w:ascii="Arial" w:eastAsia="Times New Roman" w:hAnsi="Arial" w:cs="Arial"/>
          <w:color w:val="303030"/>
          <w:sz w:val="23"/>
          <w:szCs w:val="23"/>
          <w:vertAlign w:val="superscript"/>
        </w:rPr>
        <w:t>/2</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(2</w:t>
      </w:r>
      <w:r w:rsidRPr="00C94179">
        <w:rPr>
          <w:rFonts w:ascii="Arial" w:eastAsia="Times New Roman" w:hAnsi="Arial" w:cs="Arial"/>
          <w:color w:val="303030"/>
          <w:sz w:val="23"/>
          <w:szCs w:val="23"/>
          <w:vertAlign w:val="superscript"/>
        </w:rPr>
        <w:t>44</w:t>
      </w:r>
      <w:r w:rsidRPr="00C94179">
        <w:rPr>
          <w:rFonts w:ascii="Arial" w:eastAsia="Times New Roman" w:hAnsi="Arial" w:cs="Arial"/>
          <w:color w:val="303030"/>
          <w:sz w:val="23"/>
          <w:szCs w:val="23"/>
        </w:rPr>
        <w:t> bytes x bytes</w:t>
      </w:r>
      <w:proofErr w:type="gramStart"/>
      <w:r w:rsidRPr="00C94179">
        <w:rPr>
          <w:rFonts w:ascii="Arial" w:eastAsia="Times New Roman" w:hAnsi="Arial" w:cs="Arial"/>
          <w:color w:val="303030"/>
          <w:sz w:val="23"/>
          <w:szCs w:val="23"/>
        </w:rPr>
        <w:t>)</w:t>
      </w:r>
      <w:r w:rsidRPr="00C94179">
        <w:rPr>
          <w:rFonts w:ascii="Arial" w:eastAsia="Times New Roman" w:hAnsi="Arial" w:cs="Arial"/>
          <w:color w:val="303030"/>
          <w:sz w:val="23"/>
          <w:szCs w:val="23"/>
          <w:vertAlign w:val="superscript"/>
        </w:rPr>
        <w:t>1</w:t>
      </w:r>
      <w:proofErr w:type="gramEnd"/>
      <w:r w:rsidRPr="00C94179">
        <w:rPr>
          <w:rFonts w:ascii="Arial" w:eastAsia="Times New Roman" w:hAnsi="Arial" w:cs="Arial"/>
          <w:color w:val="303030"/>
          <w:sz w:val="23"/>
          <w:szCs w:val="23"/>
          <w:vertAlign w:val="superscript"/>
        </w:rPr>
        <w:t>/2</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2</w:t>
      </w:r>
      <w:r w:rsidRPr="00C94179">
        <w:rPr>
          <w:rFonts w:ascii="Arial" w:eastAsia="Times New Roman" w:hAnsi="Arial" w:cs="Arial"/>
          <w:color w:val="303030"/>
          <w:sz w:val="23"/>
          <w:szCs w:val="23"/>
          <w:vertAlign w:val="superscript"/>
        </w:rPr>
        <w:t>22</w:t>
      </w:r>
      <w:r w:rsidRPr="00C94179">
        <w:rPr>
          <w:rFonts w:ascii="Arial" w:eastAsia="Times New Roman" w:hAnsi="Arial" w:cs="Arial"/>
          <w:color w:val="303030"/>
          <w:sz w:val="23"/>
          <w:szCs w:val="23"/>
        </w:rPr>
        <w:t> bytes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4 MB</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Thus, Optimal page size = 4 MB.</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We have discussed-</w:t>
      </w:r>
    </w:p>
    <w:p w:rsidR="00C94179" w:rsidRPr="00C94179" w:rsidRDefault="00C94179" w:rsidP="00C94179">
      <w:pPr>
        <w:numPr>
          <w:ilvl w:val="0"/>
          <w:numId w:val="90"/>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A page fault occurs when the referenced page is not found in the main memory.</w:t>
      </w:r>
    </w:p>
    <w:p w:rsidR="00C94179" w:rsidRPr="00C94179" w:rsidRDefault="00C94179" w:rsidP="00C94179">
      <w:pPr>
        <w:numPr>
          <w:ilvl w:val="0"/>
          <w:numId w:val="90"/>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Page fault handling routine is executed on the occurrence of page fault.</w:t>
      </w:r>
    </w:p>
    <w:p w:rsidR="00C94179" w:rsidRPr="00C94179" w:rsidRDefault="00C94179" w:rsidP="00C94179">
      <w:pPr>
        <w:numPr>
          <w:ilvl w:val="0"/>
          <w:numId w:val="90"/>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The time taken to service the page fault is called as </w:t>
      </w:r>
      <w:r w:rsidRPr="00C94179">
        <w:rPr>
          <w:rFonts w:ascii="Arial" w:eastAsia="Times New Roman" w:hAnsi="Arial" w:cs="Arial"/>
          <w:b/>
          <w:bCs/>
          <w:color w:val="303030"/>
          <w:sz w:val="23"/>
        </w:rPr>
        <w:t>page fault service time</w:t>
      </w:r>
      <w:r w:rsidRPr="00C94179">
        <w:rPr>
          <w:rFonts w:ascii="Arial" w:eastAsia="Times New Roman" w:hAnsi="Arial" w:cs="Arial"/>
          <w:color w:val="303030"/>
          <w:sz w:val="23"/>
          <w:szCs w:val="23"/>
        </w:rPr>
        <w:t>.</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line="240" w:lineRule="auto"/>
        <w:jc w:val="center"/>
        <w:rPr>
          <w:rFonts w:ascii="Arial" w:eastAsia="Times New Roman" w:hAnsi="Arial" w:cs="Arial"/>
          <w:color w:val="303030"/>
          <w:sz w:val="23"/>
          <w:szCs w:val="23"/>
        </w:rPr>
      </w:pPr>
      <w:r w:rsidRPr="00C94179">
        <w:rPr>
          <w:rFonts w:ascii="Arial" w:eastAsia="Times New Roman" w:hAnsi="Arial" w:cs="Arial"/>
          <w:color w:val="303030"/>
          <w:sz w:val="23"/>
          <w:szCs w:val="23"/>
        </w:rPr>
        <w:lastRenderedPageBreak/>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Effective Access time-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In a multilevel paging scheme using TLB without any possibility of page fault, effective access time is given by-</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6877050" cy="2447925"/>
            <wp:effectExtent l="19050" t="0" r="0" b="0"/>
            <wp:docPr id="68" name="Picture 68" descr="https://www.gatevidyalay.com/wp-content/uploads/2018/11/Effective-Access-Time-Multilevel-Paging-Using-TLB-without-page-fa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www.gatevidyalay.com/wp-content/uploads/2018/11/Effective-Access-Time-Multilevel-Paging-Using-TLB-without-page-faults.png"/>
                    <pic:cNvPicPr>
                      <a:picLocks noChangeAspect="1" noChangeArrowheads="1"/>
                    </pic:cNvPicPr>
                  </pic:nvPicPr>
                  <pic:blipFill>
                    <a:blip r:embed="rId32"/>
                    <a:srcRect/>
                    <a:stretch>
                      <a:fillRect/>
                    </a:stretch>
                  </pic:blipFill>
                  <pic:spPr bwMode="auto">
                    <a:xfrm>
                      <a:off x="0" y="0"/>
                      <a:ext cx="6877050" cy="2447925"/>
                    </a:xfrm>
                    <a:prstGeom prst="rect">
                      <a:avLst/>
                    </a:prstGeom>
                    <a:noFill/>
                    <a:ln w="9525">
                      <a:noFill/>
                      <a:miter lim="800000"/>
                      <a:headEnd/>
                      <a:tailEnd/>
                    </a:ln>
                  </pic:spPr>
                </pic:pic>
              </a:graphicData>
            </a:graphic>
          </wp:inline>
        </w:drawing>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In a multilevel paging scheme using TLB with a possibility of page fault, effective access time is given by-</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7258050" cy="1924050"/>
            <wp:effectExtent l="19050" t="0" r="0" b="0"/>
            <wp:docPr id="69" name="Picture 69" descr="https://www.gatevidyalay.com/wp-content/uploads/2018/11/Effective-Access-Time-Multilevel-Paging-Using-TLB-with-Page-Fa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ww.gatevidyalay.com/wp-content/uploads/2018/11/Effective-Access-Time-Multilevel-Paging-Using-TLB-with-Page-Faults.png"/>
                    <pic:cNvPicPr>
                      <a:picLocks noChangeAspect="1" noChangeArrowheads="1"/>
                    </pic:cNvPicPr>
                  </pic:nvPicPr>
                  <pic:blipFill>
                    <a:blip r:embed="rId33"/>
                    <a:srcRect/>
                    <a:stretch>
                      <a:fillRect/>
                    </a:stretch>
                  </pic:blipFill>
                  <pic:spPr bwMode="auto">
                    <a:xfrm>
                      <a:off x="0" y="0"/>
                      <a:ext cx="7258050" cy="1924050"/>
                    </a:xfrm>
                    <a:prstGeom prst="rect">
                      <a:avLst/>
                    </a:prstGeom>
                    <a:noFill/>
                    <a:ln w="9525">
                      <a:noFill/>
                      <a:miter lim="800000"/>
                      <a:headEnd/>
                      <a:tailEnd/>
                    </a:ln>
                  </pic:spPr>
                </pic:pic>
              </a:graphicData>
            </a:graphic>
          </wp:inline>
        </w:drawing>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b/>
          <w:bCs/>
          <w:color w:val="303030"/>
          <w:sz w:val="24"/>
          <w:szCs w:val="24"/>
        </w:rPr>
        <w:t>Also Read-</w:t>
      </w:r>
      <w:r w:rsidRPr="00C94179">
        <w:rPr>
          <w:rFonts w:ascii="Arial" w:eastAsia="Times New Roman" w:hAnsi="Arial" w:cs="Arial"/>
          <w:color w:val="303030"/>
          <w:sz w:val="23"/>
          <w:szCs w:val="23"/>
        </w:rPr>
        <w:t> </w:t>
      </w:r>
      <w:hyperlink r:id="rId34" w:tgtFrame="_blank" w:history="1">
        <w:r w:rsidRPr="00C94179">
          <w:rPr>
            <w:rFonts w:ascii="Arial" w:eastAsia="Times New Roman" w:hAnsi="Arial" w:cs="Arial"/>
            <w:b/>
            <w:bCs/>
            <w:color w:val="A00B0B"/>
            <w:sz w:val="23"/>
            <w:u w:val="single"/>
          </w:rPr>
          <w:t>Page Replacement Algorithms</w:t>
        </w:r>
      </w:hyperlink>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lastRenderedPageBreak/>
        <w:t>PRACTICE PROBLEMS BASED ON PAGE FAULTS IN OS-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Problem-01:</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Let the page fault service time be 10 ms in a computer with average memory access time being 20 ns. If one page fault is generated for every 10</w:t>
      </w:r>
      <w:r w:rsidRPr="00C94179">
        <w:rPr>
          <w:rFonts w:ascii="Arial" w:eastAsia="Times New Roman" w:hAnsi="Arial" w:cs="Arial"/>
          <w:color w:val="303030"/>
          <w:sz w:val="23"/>
          <w:szCs w:val="23"/>
          <w:vertAlign w:val="superscript"/>
        </w:rPr>
        <w:t>6</w:t>
      </w:r>
      <w:r w:rsidRPr="00C94179">
        <w:rPr>
          <w:rFonts w:ascii="Arial" w:eastAsia="Times New Roman" w:hAnsi="Arial" w:cs="Arial"/>
          <w:color w:val="303030"/>
          <w:sz w:val="23"/>
          <w:szCs w:val="23"/>
        </w:rPr>
        <w:t> memory accesses, what is the effective access time for the memory?</w:t>
      </w:r>
    </w:p>
    <w:p w:rsidR="00C94179" w:rsidRPr="00C94179" w:rsidRDefault="00C94179" w:rsidP="00C94179">
      <w:pPr>
        <w:numPr>
          <w:ilvl w:val="0"/>
          <w:numId w:val="91"/>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21 ns</w:t>
      </w:r>
    </w:p>
    <w:p w:rsidR="00C94179" w:rsidRPr="00C94179" w:rsidRDefault="00C94179" w:rsidP="00C94179">
      <w:pPr>
        <w:numPr>
          <w:ilvl w:val="0"/>
          <w:numId w:val="91"/>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30 ns</w:t>
      </w:r>
    </w:p>
    <w:p w:rsidR="00C94179" w:rsidRPr="00C94179" w:rsidRDefault="00C94179" w:rsidP="00C94179">
      <w:pPr>
        <w:numPr>
          <w:ilvl w:val="0"/>
          <w:numId w:val="91"/>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23 ns</w:t>
      </w:r>
    </w:p>
    <w:p w:rsidR="00C94179" w:rsidRPr="00C94179" w:rsidRDefault="00C94179" w:rsidP="00C94179">
      <w:pPr>
        <w:numPr>
          <w:ilvl w:val="0"/>
          <w:numId w:val="91"/>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35 ns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Solution-</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Given-</w:t>
      </w:r>
    </w:p>
    <w:p w:rsidR="00C94179" w:rsidRPr="00C94179" w:rsidRDefault="00C94179" w:rsidP="00C94179">
      <w:pPr>
        <w:numPr>
          <w:ilvl w:val="0"/>
          <w:numId w:val="92"/>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Page fault service time = 10 ms</w:t>
      </w:r>
    </w:p>
    <w:p w:rsidR="00C94179" w:rsidRPr="00C94179" w:rsidRDefault="00C94179" w:rsidP="00C94179">
      <w:pPr>
        <w:numPr>
          <w:ilvl w:val="0"/>
          <w:numId w:val="92"/>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Average memory access time = 20 ns</w:t>
      </w:r>
    </w:p>
    <w:p w:rsidR="00C94179" w:rsidRPr="00C94179" w:rsidRDefault="00C94179" w:rsidP="00C94179">
      <w:pPr>
        <w:numPr>
          <w:ilvl w:val="0"/>
          <w:numId w:val="92"/>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One page fault occurs for every 10</w:t>
      </w:r>
      <w:r w:rsidRPr="00C94179">
        <w:rPr>
          <w:rFonts w:ascii="Arial" w:eastAsia="Times New Roman" w:hAnsi="Arial" w:cs="Arial"/>
          <w:color w:val="303030"/>
          <w:sz w:val="23"/>
          <w:szCs w:val="23"/>
          <w:vertAlign w:val="superscript"/>
        </w:rPr>
        <w:t>6</w:t>
      </w:r>
      <w:r w:rsidRPr="00C94179">
        <w:rPr>
          <w:rFonts w:ascii="Arial" w:eastAsia="Times New Roman" w:hAnsi="Arial" w:cs="Arial"/>
          <w:color w:val="303030"/>
          <w:sz w:val="23"/>
          <w:szCs w:val="23"/>
        </w:rPr>
        <w:t> memory accesses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2"/>
        <w:rPr>
          <w:rFonts w:ascii="Arial" w:eastAsia="Times New Roman" w:hAnsi="Arial" w:cs="Arial"/>
          <w:b/>
          <w:bCs/>
          <w:color w:val="303030"/>
          <w:sz w:val="27"/>
          <w:szCs w:val="27"/>
        </w:rPr>
      </w:pPr>
      <w:r w:rsidRPr="00C94179">
        <w:rPr>
          <w:rFonts w:ascii="Arial" w:eastAsia="Times New Roman" w:hAnsi="Arial" w:cs="Arial"/>
          <w:b/>
          <w:bCs/>
          <w:color w:val="303030"/>
          <w:sz w:val="27"/>
          <w:szCs w:val="27"/>
          <w:u w:val="single"/>
        </w:rPr>
        <w:t>Page Fault Rate-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It is given that one page fault occurs for every 10</w:t>
      </w:r>
      <w:r w:rsidRPr="00C94179">
        <w:rPr>
          <w:rFonts w:ascii="Arial" w:eastAsia="Times New Roman" w:hAnsi="Arial" w:cs="Arial"/>
          <w:color w:val="303030"/>
          <w:sz w:val="23"/>
          <w:szCs w:val="23"/>
          <w:vertAlign w:val="superscript"/>
        </w:rPr>
        <w:t>6</w:t>
      </w:r>
      <w:r w:rsidRPr="00C94179">
        <w:rPr>
          <w:rFonts w:ascii="Arial" w:eastAsia="Times New Roman" w:hAnsi="Arial" w:cs="Arial"/>
          <w:color w:val="303030"/>
          <w:sz w:val="23"/>
          <w:szCs w:val="23"/>
        </w:rPr>
        <w:t> memory accesses.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Thus,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Page fault rate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1 / 10</w:t>
      </w:r>
      <w:r w:rsidRPr="00C94179">
        <w:rPr>
          <w:rFonts w:ascii="Arial" w:eastAsia="Times New Roman" w:hAnsi="Arial" w:cs="Arial"/>
          <w:color w:val="303030"/>
          <w:sz w:val="23"/>
          <w:szCs w:val="23"/>
          <w:vertAlign w:val="superscript"/>
        </w:rPr>
        <w:t>6</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10</w:t>
      </w:r>
      <w:r w:rsidRPr="00C94179">
        <w:rPr>
          <w:rFonts w:ascii="Arial" w:eastAsia="Times New Roman" w:hAnsi="Arial" w:cs="Arial"/>
          <w:color w:val="303030"/>
          <w:sz w:val="23"/>
          <w:szCs w:val="23"/>
          <w:vertAlign w:val="superscript"/>
        </w:rPr>
        <w:t>-6</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2"/>
        <w:rPr>
          <w:rFonts w:ascii="Arial" w:eastAsia="Times New Roman" w:hAnsi="Arial" w:cs="Arial"/>
          <w:b/>
          <w:bCs/>
          <w:color w:val="303030"/>
          <w:sz w:val="27"/>
          <w:szCs w:val="27"/>
        </w:rPr>
      </w:pPr>
      <w:r w:rsidRPr="00C94179">
        <w:rPr>
          <w:rFonts w:ascii="Arial" w:eastAsia="Times New Roman" w:hAnsi="Arial" w:cs="Arial"/>
          <w:b/>
          <w:bCs/>
          <w:color w:val="303030"/>
          <w:sz w:val="27"/>
          <w:szCs w:val="27"/>
          <w:u w:val="single"/>
        </w:rPr>
        <w:t xml:space="preserve">Effective Access Time </w:t>
      </w:r>
      <w:proofErr w:type="gramStart"/>
      <w:r w:rsidRPr="00C94179">
        <w:rPr>
          <w:rFonts w:ascii="Arial" w:eastAsia="Times New Roman" w:hAnsi="Arial" w:cs="Arial"/>
          <w:b/>
          <w:bCs/>
          <w:color w:val="303030"/>
          <w:sz w:val="27"/>
          <w:szCs w:val="27"/>
          <w:u w:val="single"/>
        </w:rPr>
        <w:t>With</w:t>
      </w:r>
      <w:proofErr w:type="gramEnd"/>
      <w:r w:rsidRPr="00C94179">
        <w:rPr>
          <w:rFonts w:ascii="Arial" w:eastAsia="Times New Roman" w:hAnsi="Arial" w:cs="Arial"/>
          <w:b/>
          <w:bCs/>
          <w:color w:val="303030"/>
          <w:sz w:val="27"/>
          <w:szCs w:val="27"/>
          <w:u w:val="single"/>
        </w:rPr>
        <w:t xml:space="preserve"> Page Fault-</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It is given that effective memory access time without page fault = 20 ns.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lastRenderedPageBreak/>
        <w:t>Now, substituting values in the above formula, we get-</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Effective access time with page fault</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10</w:t>
      </w:r>
      <w:r w:rsidRPr="00C94179">
        <w:rPr>
          <w:rFonts w:ascii="Arial" w:eastAsia="Times New Roman" w:hAnsi="Arial" w:cs="Arial"/>
          <w:color w:val="303030"/>
          <w:sz w:val="23"/>
          <w:szCs w:val="23"/>
          <w:vertAlign w:val="superscript"/>
        </w:rPr>
        <w:t>-6</w:t>
      </w:r>
      <w:r w:rsidRPr="00C94179">
        <w:rPr>
          <w:rFonts w:ascii="Arial" w:eastAsia="Times New Roman" w:hAnsi="Arial" w:cs="Arial"/>
          <w:color w:val="303030"/>
          <w:sz w:val="23"/>
          <w:szCs w:val="23"/>
        </w:rPr>
        <w:t xml:space="preserve"> x </w:t>
      </w:r>
      <w:proofErr w:type="gramStart"/>
      <w:r w:rsidRPr="00C94179">
        <w:rPr>
          <w:rFonts w:ascii="Arial" w:eastAsia="Times New Roman" w:hAnsi="Arial" w:cs="Arial"/>
          <w:color w:val="303030"/>
          <w:sz w:val="23"/>
          <w:szCs w:val="23"/>
        </w:rPr>
        <w:t>{ 20</w:t>
      </w:r>
      <w:proofErr w:type="gramEnd"/>
      <w:r w:rsidRPr="00C94179">
        <w:rPr>
          <w:rFonts w:ascii="Arial" w:eastAsia="Times New Roman" w:hAnsi="Arial" w:cs="Arial"/>
          <w:color w:val="303030"/>
          <w:sz w:val="23"/>
          <w:szCs w:val="23"/>
        </w:rPr>
        <w:t xml:space="preserve"> ns + 10 ms } + ( 1 – 10</w:t>
      </w:r>
      <w:r w:rsidRPr="00C94179">
        <w:rPr>
          <w:rFonts w:ascii="Arial" w:eastAsia="Times New Roman" w:hAnsi="Arial" w:cs="Arial"/>
          <w:color w:val="303030"/>
          <w:sz w:val="23"/>
          <w:szCs w:val="23"/>
          <w:vertAlign w:val="superscript"/>
        </w:rPr>
        <w:t>-6</w:t>
      </w:r>
      <w:r w:rsidRPr="00C94179">
        <w:rPr>
          <w:rFonts w:ascii="Arial" w:eastAsia="Times New Roman" w:hAnsi="Arial" w:cs="Arial"/>
          <w:color w:val="303030"/>
          <w:sz w:val="23"/>
          <w:szCs w:val="23"/>
        </w:rPr>
        <w:t> ) x { 20 ns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10</w:t>
      </w:r>
      <w:r w:rsidRPr="00C94179">
        <w:rPr>
          <w:rFonts w:ascii="Arial" w:eastAsia="Times New Roman" w:hAnsi="Arial" w:cs="Arial"/>
          <w:color w:val="303030"/>
          <w:sz w:val="23"/>
          <w:szCs w:val="23"/>
          <w:vertAlign w:val="superscript"/>
        </w:rPr>
        <w:t>-6</w:t>
      </w:r>
      <w:r w:rsidRPr="00C94179">
        <w:rPr>
          <w:rFonts w:ascii="Arial" w:eastAsia="Times New Roman" w:hAnsi="Arial" w:cs="Arial"/>
          <w:color w:val="303030"/>
          <w:sz w:val="23"/>
          <w:szCs w:val="23"/>
        </w:rPr>
        <w:t> x 10 ms + 20 ns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10</w:t>
      </w:r>
      <w:r w:rsidRPr="00C94179">
        <w:rPr>
          <w:rFonts w:ascii="Arial" w:eastAsia="Times New Roman" w:hAnsi="Arial" w:cs="Arial"/>
          <w:color w:val="303030"/>
          <w:sz w:val="23"/>
          <w:szCs w:val="23"/>
          <w:vertAlign w:val="superscript"/>
        </w:rPr>
        <w:t>-5</w:t>
      </w:r>
      <w:r w:rsidRPr="00C94179">
        <w:rPr>
          <w:rFonts w:ascii="Arial" w:eastAsia="Times New Roman" w:hAnsi="Arial" w:cs="Arial"/>
          <w:color w:val="303030"/>
          <w:sz w:val="23"/>
          <w:szCs w:val="23"/>
        </w:rPr>
        <w:t> ms + 20 ns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10 ns + 20 ns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30 ns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Thus, Option (B) is correct.</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Problem-02:</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Suppose the time to service a page fault is on the average 10 milliseconds, while a memory access takes 1 microsecond. Then, a 99.99% hit ratio results in average memory access time of-</w:t>
      </w:r>
    </w:p>
    <w:p w:rsidR="00C94179" w:rsidRPr="00C94179" w:rsidRDefault="00C94179" w:rsidP="00C94179">
      <w:pPr>
        <w:numPr>
          <w:ilvl w:val="0"/>
          <w:numId w:val="93"/>
        </w:numPr>
        <w:shd w:val="clear" w:color="auto" w:fill="FFFFFF"/>
        <w:spacing w:before="60" w:after="6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1.9999 milliseconds</w:t>
      </w:r>
    </w:p>
    <w:p w:rsidR="00C94179" w:rsidRPr="00C94179" w:rsidRDefault="00C94179" w:rsidP="00C94179">
      <w:pPr>
        <w:numPr>
          <w:ilvl w:val="0"/>
          <w:numId w:val="93"/>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1 millisecond</w:t>
      </w:r>
    </w:p>
    <w:p w:rsidR="00C94179" w:rsidRPr="00C94179" w:rsidRDefault="00C94179" w:rsidP="00C94179">
      <w:pPr>
        <w:numPr>
          <w:ilvl w:val="0"/>
          <w:numId w:val="93"/>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9.999 microseconds</w:t>
      </w:r>
    </w:p>
    <w:p w:rsidR="00C94179" w:rsidRPr="00C94179" w:rsidRDefault="00C94179" w:rsidP="00C94179">
      <w:pPr>
        <w:numPr>
          <w:ilvl w:val="0"/>
          <w:numId w:val="93"/>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1.9999 microseconds</w:t>
      </w:r>
    </w:p>
    <w:p w:rsidR="00C94179" w:rsidRPr="00C94179" w:rsidRDefault="00C94179" w:rsidP="00C94179">
      <w:pPr>
        <w:numPr>
          <w:ilvl w:val="0"/>
          <w:numId w:val="93"/>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None of these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Solution-</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Given-</w:t>
      </w:r>
    </w:p>
    <w:p w:rsidR="00C94179" w:rsidRPr="00C94179" w:rsidRDefault="00C94179" w:rsidP="00C94179">
      <w:pPr>
        <w:numPr>
          <w:ilvl w:val="0"/>
          <w:numId w:val="94"/>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xml:space="preserve">Page fault service time = 10 </w:t>
      </w:r>
      <w:proofErr w:type="spellStart"/>
      <w:r w:rsidRPr="00C94179">
        <w:rPr>
          <w:rFonts w:ascii="Arial" w:eastAsia="Times New Roman" w:hAnsi="Arial" w:cs="Arial"/>
          <w:color w:val="303030"/>
          <w:sz w:val="23"/>
          <w:szCs w:val="23"/>
        </w:rPr>
        <w:t>msec</w:t>
      </w:r>
      <w:proofErr w:type="spellEnd"/>
    </w:p>
    <w:p w:rsidR="00C94179" w:rsidRPr="00C94179" w:rsidRDefault="00C94179" w:rsidP="00C94179">
      <w:pPr>
        <w:numPr>
          <w:ilvl w:val="0"/>
          <w:numId w:val="94"/>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xml:space="preserve">Average memory access time = 1 </w:t>
      </w:r>
      <w:proofErr w:type="spellStart"/>
      <w:r w:rsidRPr="00C94179">
        <w:rPr>
          <w:rFonts w:ascii="Arial" w:eastAsia="Times New Roman" w:hAnsi="Arial" w:cs="Arial"/>
          <w:color w:val="303030"/>
          <w:sz w:val="23"/>
          <w:szCs w:val="23"/>
        </w:rPr>
        <w:t>μsec</w:t>
      </w:r>
      <w:proofErr w:type="spellEnd"/>
    </w:p>
    <w:p w:rsidR="00C94179" w:rsidRPr="00C94179" w:rsidRDefault="00C94179" w:rsidP="00C94179">
      <w:pPr>
        <w:numPr>
          <w:ilvl w:val="0"/>
          <w:numId w:val="94"/>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Hit ratio = 99.99% = 0.9999</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2"/>
        <w:rPr>
          <w:rFonts w:ascii="Arial" w:eastAsia="Times New Roman" w:hAnsi="Arial" w:cs="Arial"/>
          <w:b/>
          <w:bCs/>
          <w:color w:val="303030"/>
          <w:sz w:val="27"/>
          <w:szCs w:val="27"/>
        </w:rPr>
      </w:pPr>
      <w:r w:rsidRPr="00C94179">
        <w:rPr>
          <w:rFonts w:ascii="Arial" w:eastAsia="Times New Roman" w:hAnsi="Arial" w:cs="Arial"/>
          <w:b/>
          <w:bCs/>
          <w:color w:val="303030"/>
          <w:sz w:val="27"/>
          <w:szCs w:val="27"/>
          <w:u w:val="single"/>
        </w:rPr>
        <w:t>Page Fault Rate-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Page fault rate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1 – Hit ratio</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1 – 0.9999</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lastRenderedPageBreak/>
        <w:t>= 0.0001</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2"/>
        <w:rPr>
          <w:rFonts w:ascii="Arial" w:eastAsia="Times New Roman" w:hAnsi="Arial" w:cs="Arial"/>
          <w:b/>
          <w:bCs/>
          <w:color w:val="303030"/>
          <w:sz w:val="27"/>
          <w:szCs w:val="27"/>
        </w:rPr>
      </w:pPr>
      <w:r w:rsidRPr="00C94179">
        <w:rPr>
          <w:rFonts w:ascii="Arial" w:eastAsia="Times New Roman" w:hAnsi="Arial" w:cs="Arial"/>
          <w:b/>
          <w:bCs/>
          <w:color w:val="303030"/>
          <w:sz w:val="27"/>
          <w:szCs w:val="27"/>
          <w:u w:val="single"/>
        </w:rPr>
        <w:t xml:space="preserve">Effective Access Time </w:t>
      </w:r>
      <w:proofErr w:type="gramStart"/>
      <w:r w:rsidRPr="00C94179">
        <w:rPr>
          <w:rFonts w:ascii="Arial" w:eastAsia="Times New Roman" w:hAnsi="Arial" w:cs="Arial"/>
          <w:b/>
          <w:bCs/>
          <w:color w:val="303030"/>
          <w:sz w:val="27"/>
          <w:szCs w:val="27"/>
          <w:u w:val="single"/>
        </w:rPr>
        <w:t>With</w:t>
      </w:r>
      <w:proofErr w:type="gramEnd"/>
      <w:r w:rsidRPr="00C94179">
        <w:rPr>
          <w:rFonts w:ascii="Arial" w:eastAsia="Times New Roman" w:hAnsi="Arial" w:cs="Arial"/>
          <w:b/>
          <w:bCs/>
          <w:color w:val="303030"/>
          <w:sz w:val="27"/>
          <w:szCs w:val="27"/>
          <w:u w:val="single"/>
        </w:rPr>
        <w:t xml:space="preserve"> Page Fault-</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It is given that effective memory access time without page fault = 1 </w:t>
      </w:r>
      <w:proofErr w:type="spellStart"/>
      <w:r w:rsidRPr="00C94179">
        <w:rPr>
          <w:rFonts w:ascii="Arial" w:eastAsia="Times New Roman" w:hAnsi="Arial" w:cs="Arial"/>
          <w:color w:val="303030"/>
          <w:sz w:val="23"/>
          <w:szCs w:val="23"/>
        </w:rPr>
        <w:t>μsec</w:t>
      </w:r>
      <w:proofErr w:type="spellEnd"/>
      <w:r w:rsidRPr="00C94179">
        <w:rPr>
          <w:rFonts w:ascii="Arial" w:eastAsia="Times New Roman" w:hAnsi="Arial" w:cs="Arial"/>
          <w:color w:val="303030"/>
          <w:sz w:val="23"/>
          <w:szCs w:val="23"/>
        </w:rPr>
        <w:t>.</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Substituting values in the above formula, we get-</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Effective access time with page fault</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xml:space="preserve">= 0.0001 x </w:t>
      </w:r>
      <w:proofErr w:type="gramStart"/>
      <w:r w:rsidRPr="00C94179">
        <w:rPr>
          <w:rFonts w:ascii="Arial" w:eastAsia="Times New Roman" w:hAnsi="Arial" w:cs="Arial"/>
          <w:color w:val="303030"/>
          <w:sz w:val="23"/>
          <w:szCs w:val="23"/>
        </w:rPr>
        <w:t>{ 1</w:t>
      </w:r>
      <w:proofErr w:type="gramEnd"/>
      <w:r w:rsidRPr="00C94179">
        <w:rPr>
          <w:rFonts w:ascii="Arial" w:eastAsia="Times New Roman" w:hAnsi="Arial" w:cs="Arial"/>
          <w:color w:val="303030"/>
          <w:sz w:val="23"/>
          <w:szCs w:val="23"/>
        </w:rPr>
        <w:t xml:space="preserve"> </w:t>
      </w:r>
      <w:proofErr w:type="spellStart"/>
      <w:r w:rsidRPr="00C94179">
        <w:rPr>
          <w:rFonts w:ascii="Arial" w:eastAsia="Times New Roman" w:hAnsi="Arial" w:cs="Arial"/>
          <w:color w:val="303030"/>
          <w:sz w:val="23"/>
          <w:szCs w:val="23"/>
        </w:rPr>
        <w:t>μsec</w:t>
      </w:r>
      <w:proofErr w:type="spellEnd"/>
      <w:r w:rsidRPr="00C94179">
        <w:rPr>
          <w:rFonts w:ascii="Arial" w:eastAsia="Times New Roman" w:hAnsi="Arial" w:cs="Arial"/>
          <w:color w:val="303030"/>
          <w:sz w:val="23"/>
          <w:szCs w:val="23"/>
        </w:rPr>
        <w:t xml:space="preserve"> + 10 </w:t>
      </w:r>
      <w:proofErr w:type="spellStart"/>
      <w:r w:rsidRPr="00C94179">
        <w:rPr>
          <w:rFonts w:ascii="Arial" w:eastAsia="Times New Roman" w:hAnsi="Arial" w:cs="Arial"/>
          <w:color w:val="303030"/>
          <w:sz w:val="23"/>
          <w:szCs w:val="23"/>
        </w:rPr>
        <w:t>msec</w:t>
      </w:r>
      <w:proofErr w:type="spellEnd"/>
      <w:r w:rsidRPr="00C94179">
        <w:rPr>
          <w:rFonts w:ascii="Arial" w:eastAsia="Times New Roman" w:hAnsi="Arial" w:cs="Arial"/>
          <w:color w:val="303030"/>
          <w:sz w:val="23"/>
          <w:szCs w:val="23"/>
        </w:rPr>
        <w:t xml:space="preserve"> } + 0.99999 x 1 </w:t>
      </w:r>
      <w:proofErr w:type="spellStart"/>
      <w:r w:rsidRPr="00C94179">
        <w:rPr>
          <w:rFonts w:ascii="Arial" w:eastAsia="Times New Roman" w:hAnsi="Arial" w:cs="Arial"/>
          <w:color w:val="303030"/>
          <w:sz w:val="23"/>
          <w:szCs w:val="23"/>
        </w:rPr>
        <w:t>μsec</w:t>
      </w:r>
      <w:proofErr w:type="spellEnd"/>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0.0001 </w:t>
      </w:r>
      <w:proofErr w:type="spellStart"/>
      <w:r w:rsidRPr="00C94179">
        <w:rPr>
          <w:rFonts w:ascii="Arial" w:eastAsia="Times New Roman" w:hAnsi="Arial" w:cs="Arial"/>
          <w:color w:val="303030"/>
          <w:sz w:val="23"/>
          <w:szCs w:val="23"/>
        </w:rPr>
        <w:t>μsec</w:t>
      </w:r>
      <w:proofErr w:type="spellEnd"/>
      <w:r w:rsidRPr="00C94179">
        <w:rPr>
          <w:rFonts w:ascii="Arial" w:eastAsia="Times New Roman" w:hAnsi="Arial" w:cs="Arial"/>
          <w:color w:val="303030"/>
          <w:sz w:val="23"/>
          <w:szCs w:val="23"/>
        </w:rPr>
        <w:t xml:space="preserve"> + 0.001 </w:t>
      </w:r>
      <w:proofErr w:type="spellStart"/>
      <w:r w:rsidRPr="00C94179">
        <w:rPr>
          <w:rFonts w:ascii="Arial" w:eastAsia="Times New Roman" w:hAnsi="Arial" w:cs="Arial"/>
          <w:color w:val="303030"/>
          <w:sz w:val="23"/>
          <w:szCs w:val="23"/>
        </w:rPr>
        <w:t>msec</w:t>
      </w:r>
      <w:proofErr w:type="spellEnd"/>
      <w:r w:rsidRPr="00C94179">
        <w:rPr>
          <w:rFonts w:ascii="Arial" w:eastAsia="Times New Roman" w:hAnsi="Arial" w:cs="Arial"/>
          <w:color w:val="303030"/>
          <w:sz w:val="23"/>
          <w:szCs w:val="23"/>
        </w:rPr>
        <w:t xml:space="preserve"> + 0.9999 </w:t>
      </w:r>
      <w:proofErr w:type="spellStart"/>
      <w:r w:rsidRPr="00C94179">
        <w:rPr>
          <w:rFonts w:ascii="Arial" w:eastAsia="Times New Roman" w:hAnsi="Arial" w:cs="Arial"/>
          <w:color w:val="303030"/>
          <w:sz w:val="23"/>
          <w:szCs w:val="23"/>
        </w:rPr>
        <w:t>μsec</w:t>
      </w:r>
      <w:proofErr w:type="spellEnd"/>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1 </w:t>
      </w:r>
      <w:proofErr w:type="spellStart"/>
      <w:r w:rsidRPr="00C94179">
        <w:rPr>
          <w:rFonts w:ascii="Arial" w:eastAsia="Times New Roman" w:hAnsi="Arial" w:cs="Arial"/>
          <w:color w:val="303030"/>
          <w:sz w:val="23"/>
          <w:szCs w:val="23"/>
        </w:rPr>
        <w:t>μsec</w:t>
      </w:r>
      <w:proofErr w:type="spellEnd"/>
      <w:r w:rsidRPr="00C94179">
        <w:rPr>
          <w:rFonts w:ascii="Arial" w:eastAsia="Times New Roman" w:hAnsi="Arial" w:cs="Arial"/>
          <w:color w:val="303030"/>
          <w:sz w:val="23"/>
          <w:szCs w:val="23"/>
        </w:rPr>
        <w:t xml:space="preserve"> + 0.001 </w:t>
      </w:r>
      <w:proofErr w:type="spellStart"/>
      <w:r w:rsidRPr="00C94179">
        <w:rPr>
          <w:rFonts w:ascii="Arial" w:eastAsia="Times New Roman" w:hAnsi="Arial" w:cs="Arial"/>
          <w:color w:val="303030"/>
          <w:sz w:val="23"/>
          <w:szCs w:val="23"/>
        </w:rPr>
        <w:t>msec</w:t>
      </w:r>
      <w:proofErr w:type="spellEnd"/>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1 </w:t>
      </w:r>
      <w:proofErr w:type="spellStart"/>
      <w:r w:rsidRPr="00C94179">
        <w:rPr>
          <w:rFonts w:ascii="Arial" w:eastAsia="Times New Roman" w:hAnsi="Arial" w:cs="Arial"/>
          <w:color w:val="303030"/>
          <w:sz w:val="23"/>
          <w:szCs w:val="23"/>
        </w:rPr>
        <w:t>μsec</w:t>
      </w:r>
      <w:proofErr w:type="spellEnd"/>
      <w:r w:rsidRPr="00C94179">
        <w:rPr>
          <w:rFonts w:ascii="Arial" w:eastAsia="Times New Roman" w:hAnsi="Arial" w:cs="Arial"/>
          <w:color w:val="303030"/>
          <w:sz w:val="23"/>
          <w:szCs w:val="23"/>
        </w:rPr>
        <w:t xml:space="preserve"> + 1 </w:t>
      </w:r>
      <w:proofErr w:type="spellStart"/>
      <w:r w:rsidRPr="00C94179">
        <w:rPr>
          <w:rFonts w:ascii="Arial" w:eastAsia="Times New Roman" w:hAnsi="Arial" w:cs="Arial"/>
          <w:color w:val="303030"/>
          <w:sz w:val="23"/>
          <w:szCs w:val="23"/>
        </w:rPr>
        <w:t>μsec</w:t>
      </w:r>
      <w:proofErr w:type="spellEnd"/>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2 </w:t>
      </w:r>
      <w:proofErr w:type="spellStart"/>
      <w:r w:rsidRPr="00C94179">
        <w:rPr>
          <w:rFonts w:ascii="Arial" w:eastAsia="Times New Roman" w:hAnsi="Arial" w:cs="Arial"/>
          <w:color w:val="303030"/>
          <w:sz w:val="23"/>
          <w:szCs w:val="23"/>
        </w:rPr>
        <w:t>μsec</w:t>
      </w:r>
      <w:proofErr w:type="spellEnd"/>
      <w:r w:rsidRPr="00C94179">
        <w:rPr>
          <w:rFonts w:ascii="Arial" w:eastAsia="Times New Roman" w:hAnsi="Arial" w:cs="Arial"/>
          <w:color w:val="303030"/>
          <w:sz w:val="23"/>
          <w:szCs w:val="23"/>
        </w:rPr>
        <w:t xml:space="preserve"> or 0.002 </w:t>
      </w:r>
      <w:proofErr w:type="spellStart"/>
      <w:r w:rsidRPr="00C94179">
        <w:rPr>
          <w:rFonts w:ascii="Arial" w:eastAsia="Times New Roman" w:hAnsi="Arial" w:cs="Arial"/>
          <w:color w:val="303030"/>
          <w:sz w:val="23"/>
          <w:szCs w:val="23"/>
        </w:rPr>
        <w:t>msec</w:t>
      </w:r>
      <w:proofErr w:type="spellEnd"/>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Thus, Option (E) is correct.</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Problem-03:</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xml:space="preserve">If an instruction takes </w:t>
      </w:r>
      <w:proofErr w:type="spellStart"/>
      <w:r w:rsidRPr="00C94179">
        <w:rPr>
          <w:rFonts w:ascii="Arial" w:eastAsia="Times New Roman" w:hAnsi="Arial" w:cs="Arial"/>
          <w:color w:val="303030"/>
          <w:sz w:val="23"/>
          <w:szCs w:val="23"/>
        </w:rPr>
        <w:t>i</w:t>
      </w:r>
      <w:proofErr w:type="spellEnd"/>
      <w:r w:rsidRPr="00C94179">
        <w:rPr>
          <w:rFonts w:ascii="Arial" w:eastAsia="Times New Roman" w:hAnsi="Arial" w:cs="Arial"/>
          <w:color w:val="303030"/>
          <w:sz w:val="23"/>
          <w:szCs w:val="23"/>
        </w:rPr>
        <w:t xml:space="preserve"> microseconds and a page fault takes an additional j microseconds, the effective instruction time if on the average a page fault occurs every k instruction is-</w:t>
      </w:r>
    </w:p>
    <w:p w:rsidR="00C94179" w:rsidRPr="00C94179" w:rsidRDefault="00C94179" w:rsidP="00C94179">
      <w:pPr>
        <w:numPr>
          <w:ilvl w:val="0"/>
          <w:numId w:val="95"/>
        </w:numPr>
        <w:shd w:val="clear" w:color="auto" w:fill="FFFFFF"/>
        <w:spacing w:before="60" w:after="60" w:line="240" w:lineRule="auto"/>
        <w:ind w:left="225"/>
        <w:textAlignment w:val="baseline"/>
        <w:rPr>
          <w:rFonts w:ascii="Arial" w:eastAsia="Times New Roman" w:hAnsi="Arial" w:cs="Arial"/>
          <w:color w:val="303030"/>
          <w:sz w:val="23"/>
          <w:szCs w:val="23"/>
        </w:rPr>
      </w:pPr>
      <w:proofErr w:type="spellStart"/>
      <w:r w:rsidRPr="00C94179">
        <w:rPr>
          <w:rFonts w:ascii="Arial" w:eastAsia="Times New Roman" w:hAnsi="Arial" w:cs="Arial"/>
          <w:color w:val="303030"/>
          <w:sz w:val="23"/>
          <w:szCs w:val="23"/>
        </w:rPr>
        <w:t>i</w:t>
      </w:r>
      <w:proofErr w:type="spellEnd"/>
      <w:r w:rsidRPr="00C94179">
        <w:rPr>
          <w:rFonts w:ascii="Arial" w:eastAsia="Times New Roman" w:hAnsi="Arial" w:cs="Arial"/>
          <w:color w:val="303030"/>
          <w:sz w:val="23"/>
          <w:szCs w:val="23"/>
        </w:rPr>
        <w:t xml:space="preserve"> + j / k</w:t>
      </w:r>
    </w:p>
    <w:p w:rsidR="00C94179" w:rsidRPr="00C94179" w:rsidRDefault="00C94179" w:rsidP="00C94179">
      <w:pPr>
        <w:numPr>
          <w:ilvl w:val="0"/>
          <w:numId w:val="95"/>
        </w:numPr>
        <w:shd w:val="clear" w:color="auto" w:fill="FFFFFF"/>
        <w:spacing w:before="60" w:after="60" w:line="240" w:lineRule="auto"/>
        <w:ind w:left="225" w:hanging="360"/>
        <w:textAlignment w:val="baseline"/>
        <w:rPr>
          <w:rFonts w:ascii="Arial" w:eastAsia="Times New Roman" w:hAnsi="Arial" w:cs="Arial"/>
          <w:color w:val="303030"/>
          <w:sz w:val="23"/>
          <w:szCs w:val="23"/>
        </w:rPr>
      </w:pPr>
      <w:proofErr w:type="spellStart"/>
      <w:r w:rsidRPr="00C94179">
        <w:rPr>
          <w:rFonts w:ascii="Arial" w:eastAsia="Times New Roman" w:hAnsi="Arial" w:cs="Arial"/>
          <w:color w:val="303030"/>
          <w:sz w:val="23"/>
          <w:szCs w:val="23"/>
        </w:rPr>
        <w:t>i</w:t>
      </w:r>
      <w:proofErr w:type="spellEnd"/>
      <w:r w:rsidRPr="00C94179">
        <w:rPr>
          <w:rFonts w:ascii="Arial" w:eastAsia="Times New Roman" w:hAnsi="Arial" w:cs="Arial"/>
          <w:color w:val="303030"/>
          <w:sz w:val="23"/>
          <w:szCs w:val="23"/>
        </w:rPr>
        <w:t xml:space="preserve"> + j x k</w:t>
      </w:r>
    </w:p>
    <w:p w:rsidR="00C94179" w:rsidRPr="00C94179" w:rsidRDefault="00C94179" w:rsidP="00C94179">
      <w:pPr>
        <w:numPr>
          <w:ilvl w:val="0"/>
          <w:numId w:val="95"/>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w:t>
      </w:r>
      <w:proofErr w:type="spellStart"/>
      <w:r w:rsidRPr="00C94179">
        <w:rPr>
          <w:rFonts w:ascii="Arial" w:eastAsia="Times New Roman" w:hAnsi="Arial" w:cs="Arial"/>
          <w:color w:val="303030"/>
          <w:sz w:val="23"/>
          <w:szCs w:val="23"/>
        </w:rPr>
        <w:t>i</w:t>
      </w:r>
      <w:proofErr w:type="spellEnd"/>
      <w:r w:rsidRPr="00C94179">
        <w:rPr>
          <w:rFonts w:ascii="Arial" w:eastAsia="Times New Roman" w:hAnsi="Arial" w:cs="Arial"/>
          <w:color w:val="303030"/>
          <w:sz w:val="23"/>
          <w:szCs w:val="23"/>
        </w:rPr>
        <w:t xml:space="preserve"> + j) / k</w:t>
      </w:r>
    </w:p>
    <w:p w:rsidR="00C94179" w:rsidRPr="00C94179" w:rsidRDefault="00C94179" w:rsidP="00C94179">
      <w:pPr>
        <w:numPr>
          <w:ilvl w:val="0"/>
          <w:numId w:val="95"/>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w:t>
      </w:r>
      <w:proofErr w:type="spellStart"/>
      <w:r w:rsidRPr="00C94179">
        <w:rPr>
          <w:rFonts w:ascii="Arial" w:eastAsia="Times New Roman" w:hAnsi="Arial" w:cs="Arial"/>
          <w:color w:val="303030"/>
          <w:sz w:val="23"/>
          <w:szCs w:val="23"/>
        </w:rPr>
        <w:t>i</w:t>
      </w:r>
      <w:proofErr w:type="spellEnd"/>
      <w:r w:rsidRPr="00C94179">
        <w:rPr>
          <w:rFonts w:ascii="Arial" w:eastAsia="Times New Roman" w:hAnsi="Arial" w:cs="Arial"/>
          <w:color w:val="303030"/>
          <w:sz w:val="23"/>
          <w:szCs w:val="23"/>
        </w:rPr>
        <w:t xml:space="preserve"> + j) x k</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Solution-</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Given-</w:t>
      </w:r>
    </w:p>
    <w:p w:rsidR="00C94179" w:rsidRPr="00C94179" w:rsidRDefault="00C94179" w:rsidP="00C94179">
      <w:pPr>
        <w:numPr>
          <w:ilvl w:val="0"/>
          <w:numId w:val="96"/>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xml:space="preserve">Page fault service time = j </w:t>
      </w:r>
      <w:proofErr w:type="spellStart"/>
      <w:r w:rsidRPr="00C94179">
        <w:rPr>
          <w:rFonts w:ascii="Arial" w:eastAsia="Times New Roman" w:hAnsi="Arial" w:cs="Arial"/>
          <w:color w:val="303030"/>
          <w:sz w:val="23"/>
          <w:szCs w:val="23"/>
        </w:rPr>
        <w:t>μsec</w:t>
      </w:r>
      <w:proofErr w:type="spellEnd"/>
    </w:p>
    <w:p w:rsidR="00C94179" w:rsidRPr="00C94179" w:rsidRDefault="00C94179" w:rsidP="00C94179">
      <w:pPr>
        <w:numPr>
          <w:ilvl w:val="0"/>
          <w:numId w:val="96"/>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xml:space="preserve">Average memory access time = </w:t>
      </w:r>
      <w:proofErr w:type="spellStart"/>
      <w:r w:rsidRPr="00C94179">
        <w:rPr>
          <w:rFonts w:ascii="Arial" w:eastAsia="Times New Roman" w:hAnsi="Arial" w:cs="Arial"/>
          <w:color w:val="303030"/>
          <w:sz w:val="23"/>
          <w:szCs w:val="23"/>
        </w:rPr>
        <w:t>i</w:t>
      </w:r>
      <w:proofErr w:type="spellEnd"/>
      <w:r w:rsidRPr="00C94179">
        <w:rPr>
          <w:rFonts w:ascii="Arial" w:eastAsia="Times New Roman" w:hAnsi="Arial" w:cs="Arial"/>
          <w:color w:val="303030"/>
          <w:sz w:val="23"/>
          <w:szCs w:val="23"/>
        </w:rPr>
        <w:t xml:space="preserve"> </w:t>
      </w:r>
      <w:proofErr w:type="spellStart"/>
      <w:r w:rsidRPr="00C94179">
        <w:rPr>
          <w:rFonts w:ascii="Arial" w:eastAsia="Times New Roman" w:hAnsi="Arial" w:cs="Arial"/>
          <w:color w:val="303030"/>
          <w:sz w:val="23"/>
          <w:szCs w:val="23"/>
        </w:rPr>
        <w:t>μsec</w:t>
      </w:r>
      <w:proofErr w:type="spellEnd"/>
    </w:p>
    <w:p w:rsidR="00C94179" w:rsidRPr="00C94179" w:rsidRDefault="00C94179" w:rsidP="00C94179">
      <w:pPr>
        <w:numPr>
          <w:ilvl w:val="0"/>
          <w:numId w:val="96"/>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One page fault occurs every k instruction</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2"/>
        <w:rPr>
          <w:rFonts w:ascii="Arial" w:eastAsia="Times New Roman" w:hAnsi="Arial" w:cs="Arial"/>
          <w:b/>
          <w:bCs/>
          <w:color w:val="303030"/>
          <w:sz w:val="27"/>
          <w:szCs w:val="27"/>
        </w:rPr>
      </w:pPr>
      <w:r w:rsidRPr="00C94179">
        <w:rPr>
          <w:rFonts w:ascii="Arial" w:eastAsia="Times New Roman" w:hAnsi="Arial" w:cs="Arial"/>
          <w:b/>
          <w:bCs/>
          <w:color w:val="303030"/>
          <w:sz w:val="27"/>
          <w:szCs w:val="27"/>
          <w:u w:val="single"/>
        </w:rPr>
        <w:lastRenderedPageBreak/>
        <w:t>Page Fault Rate-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xml:space="preserve">It is given that one page fault </w:t>
      </w:r>
      <w:proofErr w:type="gramStart"/>
      <w:r w:rsidRPr="00C94179">
        <w:rPr>
          <w:rFonts w:ascii="Arial" w:eastAsia="Times New Roman" w:hAnsi="Arial" w:cs="Arial"/>
          <w:color w:val="303030"/>
          <w:sz w:val="23"/>
          <w:szCs w:val="23"/>
        </w:rPr>
        <w:t>occurs</w:t>
      </w:r>
      <w:proofErr w:type="gramEnd"/>
      <w:r w:rsidRPr="00C94179">
        <w:rPr>
          <w:rFonts w:ascii="Arial" w:eastAsia="Times New Roman" w:hAnsi="Arial" w:cs="Arial"/>
          <w:color w:val="303030"/>
          <w:sz w:val="23"/>
          <w:szCs w:val="23"/>
        </w:rPr>
        <w:t xml:space="preserve"> every k instruction.</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Thus,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Page fault rate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1 / k</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2"/>
        <w:rPr>
          <w:rFonts w:ascii="Arial" w:eastAsia="Times New Roman" w:hAnsi="Arial" w:cs="Arial"/>
          <w:b/>
          <w:bCs/>
          <w:color w:val="303030"/>
          <w:sz w:val="27"/>
          <w:szCs w:val="27"/>
        </w:rPr>
      </w:pPr>
      <w:r w:rsidRPr="00C94179">
        <w:rPr>
          <w:rFonts w:ascii="Arial" w:eastAsia="Times New Roman" w:hAnsi="Arial" w:cs="Arial"/>
          <w:b/>
          <w:bCs/>
          <w:color w:val="303030"/>
          <w:sz w:val="27"/>
          <w:szCs w:val="27"/>
          <w:u w:val="single"/>
        </w:rPr>
        <w:t xml:space="preserve">Effective Access Time </w:t>
      </w:r>
      <w:proofErr w:type="gramStart"/>
      <w:r w:rsidRPr="00C94179">
        <w:rPr>
          <w:rFonts w:ascii="Arial" w:eastAsia="Times New Roman" w:hAnsi="Arial" w:cs="Arial"/>
          <w:b/>
          <w:bCs/>
          <w:color w:val="303030"/>
          <w:sz w:val="27"/>
          <w:szCs w:val="27"/>
          <w:u w:val="single"/>
        </w:rPr>
        <w:t>With</w:t>
      </w:r>
      <w:proofErr w:type="gramEnd"/>
      <w:r w:rsidRPr="00C94179">
        <w:rPr>
          <w:rFonts w:ascii="Arial" w:eastAsia="Times New Roman" w:hAnsi="Arial" w:cs="Arial"/>
          <w:b/>
          <w:bCs/>
          <w:color w:val="303030"/>
          <w:sz w:val="27"/>
          <w:szCs w:val="27"/>
          <w:u w:val="single"/>
        </w:rPr>
        <w:t xml:space="preserve"> Page Fault-</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xml:space="preserve">It is given that effective memory access time without page fault = </w:t>
      </w:r>
      <w:proofErr w:type="spellStart"/>
      <w:r w:rsidRPr="00C94179">
        <w:rPr>
          <w:rFonts w:ascii="Arial" w:eastAsia="Times New Roman" w:hAnsi="Arial" w:cs="Arial"/>
          <w:color w:val="303030"/>
          <w:sz w:val="23"/>
          <w:szCs w:val="23"/>
        </w:rPr>
        <w:t>i</w:t>
      </w:r>
      <w:proofErr w:type="spellEnd"/>
      <w:r w:rsidRPr="00C94179">
        <w:rPr>
          <w:rFonts w:ascii="Arial" w:eastAsia="Times New Roman" w:hAnsi="Arial" w:cs="Arial"/>
          <w:color w:val="303030"/>
          <w:sz w:val="23"/>
          <w:szCs w:val="23"/>
        </w:rPr>
        <w:t xml:space="preserve"> </w:t>
      </w:r>
      <w:proofErr w:type="spellStart"/>
      <w:r w:rsidRPr="00C94179">
        <w:rPr>
          <w:rFonts w:ascii="Arial" w:eastAsia="Times New Roman" w:hAnsi="Arial" w:cs="Arial"/>
          <w:color w:val="303030"/>
          <w:sz w:val="23"/>
          <w:szCs w:val="23"/>
        </w:rPr>
        <w:t>μsec</w:t>
      </w:r>
      <w:proofErr w:type="spellEnd"/>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Now, substituting values in the above formula, we get-</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Effective access time with page fault</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xml:space="preserve">= (1 / k) x </w:t>
      </w:r>
      <w:proofErr w:type="gramStart"/>
      <w:r w:rsidRPr="00C94179">
        <w:rPr>
          <w:rFonts w:ascii="Arial" w:eastAsia="Times New Roman" w:hAnsi="Arial" w:cs="Arial"/>
          <w:color w:val="303030"/>
          <w:sz w:val="23"/>
          <w:szCs w:val="23"/>
        </w:rPr>
        <w:t xml:space="preserve">{ </w:t>
      </w:r>
      <w:proofErr w:type="spellStart"/>
      <w:r w:rsidRPr="00C94179">
        <w:rPr>
          <w:rFonts w:ascii="Arial" w:eastAsia="Times New Roman" w:hAnsi="Arial" w:cs="Arial"/>
          <w:color w:val="303030"/>
          <w:sz w:val="23"/>
          <w:szCs w:val="23"/>
        </w:rPr>
        <w:t>i</w:t>
      </w:r>
      <w:proofErr w:type="spellEnd"/>
      <w:proofErr w:type="gramEnd"/>
      <w:r w:rsidRPr="00C94179">
        <w:rPr>
          <w:rFonts w:ascii="Arial" w:eastAsia="Times New Roman" w:hAnsi="Arial" w:cs="Arial"/>
          <w:color w:val="303030"/>
          <w:sz w:val="23"/>
          <w:szCs w:val="23"/>
        </w:rPr>
        <w:t xml:space="preserve"> </w:t>
      </w:r>
      <w:proofErr w:type="spellStart"/>
      <w:r w:rsidRPr="00C94179">
        <w:rPr>
          <w:rFonts w:ascii="Arial" w:eastAsia="Times New Roman" w:hAnsi="Arial" w:cs="Arial"/>
          <w:color w:val="303030"/>
          <w:sz w:val="23"/>
          <w:szCs w:val="23"/>
        </w:rPr>
        <w:t>μsec</w:t>
      </w:r>
      <w:proofErr w:type="spellEnd"/>
      <w:r w:rsidRPr="00C94179">
        <w:rPr>
          <w:rFonts w:ascii="Arial" w:eastAsia="Times New Roman" w:hAnsi="Arial" w:cs="Arial"/>
          <w:color w:val="303030"/>
          <w:sz w:val="23"/>
          <w:szCs w:val="23"/>
        </w:rPr>
        <w:t xml:space="preserve"> + j </w:t>
      </w:r>
      <w:proofErr w:type="spellStart"/>
      <w:r w:rsidRPr="00C94179">
        <w:rPr>
          <w:rFonts w:ascii="Arial" w:eastAsia="Times New Roman" w:hAnsi="Arial" w:cs="Arial"/>
          <w:color w:val="303030"/>
          <w:sz w:val="23"/>
          <w:szCs w:val="23"/>
        </w:rPr>
        <w:t>μsec</w:t>
      </w:r>
      <w:proofErr w:type="spellEnd"/>
      <w:r w:rsidRPr="00C94179">
        <w:rPr>
          <w:rFonts w:ascii="Arial" w:eastAsia="Times New Roman" w:hAnsi="Arial" w:cs="Arial"/>
          <w:color w:val="303030"/>
          <w:sz w:val="23"/>
          <w:szCs w:val="23"/>
        </w:rPr>
        <w:t xml:space="preserve"> } + ( 1 – 1 / k) x { </w:t>
      </w:r>
      <w:proofErr w:type="spellStart"/>
      <w:r w:rsidRPr="00C94179">
        <w:rPr>
          <w:rFonts w:ascii="Arial" w:eastAsia="Times New Roman" w:hAnsi="Arial" w:cs="Arial"/>
          <w:color w:val="303030"/>
          <w:sz w:val="23"/>
          <w:szCs w:val="23"/>
        </w:rPr>
        <w:t>i</w:t>
      </w:r>
      <w:proofErr w:type="spellEnd"/>
      <w:r w:rsidRPr="00C94179">
        <w:rPr>
          <w:rFonts w:ascii="Arial" w:eastAsia="Times New Roman" w:hAnsi="Arial" w:cs="Arial"/>
          <w:color w:val="303030"/>
          <w:sz w:val="23"/>
          <w:szCs w:val="23"/>
        </w:rPr>
        <w:t xml:space="preserve"> </w:t>
      </w:r>
      <w:proofErr w:type="spellStart"/>
      <w:r w:rsidRPr="00C94179">
        <w:rPr>
          <w:rFonts w:ascii="Arial" w:eastAsia="Times New Roman" w:hAnsi="Arial" w:cs="Arial"/>
          <w:color w:val="303030"/>
          <w:sz w:val="23"/>
          <w:szCs w:val="23"/>
        </w:rPr>
        <w:t>μsec</w:t>
      </w:r>
      <w:proofErr w:type="spellEnd"/>
      <w:r w:rsidRPr="00C94179">
        <w:rPr>
          <w:rFonts w:ascii="Arial" w:eastAsia="Times New Roman" w:hAnsi="Arial" w:cs="Arial"/>
          <w:color w:val="303030"/>
          <w:sz w:val="23"/>
          <w:szCs w:val="23"/>
        </w:rPr>
        <w:t xml:space="preserve">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j / k </w:t>
      </w:r>
      <w:proofErr w:type="spellStart"/>
      <w:r w:rsidRPr="00C94179">
        <w:rPr>
          <w:rFonts w:ascii="Arial" w:eastAsia="Times New Roman" w:hAnsi="Arial" w:cs="Arial"/>
          <w:color w:val="303030"/>
          <w:sz w:val="23"/>
          <w:szCs w:val="23"/>
        </w:rPr>
        <w:t>μsec</w:t>
      </w:r>
      <w:proofErr w:type="spellEnd"/>
      <w:r w:rsidRPr="00C94179">
        <w:rPr>
          <w:rFonts w:ascii="Arial" w:eastAsia="Times New Roman" w:hAnsi="Arial" w:cs="Arial"/>
          <w:color w:val="303030"/>
          <w:sz w:val="23"/>
          <w:szCs w:val="23"/>
        </w:rPr>
        <w:t xml:space="preserve"> + </w:t>
      </w:r>
      <w:proofErr w:type="spellStart"/>
      <w:r w:rsidRPr="00C94179">
        <w:rPr>
          <w:rFonts w:ascii="Arial" w:eastAsia="Times New Roman" w:hAnsi="Arial" w:cs="Arial"/>
          <w:color w:val="303030"/>
          <w:sz w:val="23"/>
          <w:szCs w:val="23"/>
        </w:rPr>
        <w:t>i</w:t>
      </w:r>
      <w:proofErr w:type="spellEnd"/>
      <w:r w:rsidRPr="00C94179">
        <w:rPr>
          <w:rFonts w:ascii="Arial" w:eastAsia="Times New Roman" w:hAnsi="Arial" w:cs="Arial"/>
          <w:color w:val="303030"/>
          <w:sz w:val="23"/>
          <w:szCs w:val="23"/>
        </w:rPr>
        <w:t xml:space="preserve"> </w:t>
      </w:r>
      <w:proofErr w:type="spellStart"/>
      <w:r w:rsidRPr="00C94179">
        <w:rPr>
          <w:rFonts w:ascii="Arial" w:eastAsia="Times New Roman" w:hAnsi="Arial" w:cs="Arial"/>
          <w:color w:val="303030"/>
          <w:sz w:val="23"/>
          <w:szCs w:val="23"/>
        </w:rPr>
        <w:t>μsec</w:t>
      </w:r>
      <w:proofErr w:type="spellEnd"/>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xml:space="preserve">= </w:t>
      </w:r>
      <w:proofErr w:type="spellStart"/>
      <w:r w:rsidRPr="00C94179">
        <w:rPr>
          <w:rFonts w:ascii="Arial" w:eastAsia="Times New Roman" w:hAnsi="Arial" w:cs="Arial"/>
          <w:color w:val="303030"/>
          <w:sz w:val="23"/>
          <w:szCs w:val="23"/>
        </w:rPr>
        <w:t>i</w:t>
      </w:r>
      <w:proofErr w:type="spellEnd"/>
      <w:r w:rsidRPr="00C94179">
        <w:rPr>
          <w:rFonts w:ascii="Arial" w:eastAsia="Times New Roman" w:hAnsi="Arial" w:cs="Arial"/>
          <w:color w:val="303030"/>
          <w:sz w:val="23"/>
          <w:szCs w:val="23"/>
        </w:rPr>
        <w:t xml:space="preserve"> + j / k </w:t>
      </w:r>
      <w:proofErr w:type="spellStart"/>
      <w:r w:rsidRPr="00C94179">
        <w:rPr>
          <w:rFonts w:ascii="Arial" w:eastAsia="Times New Roman" w:hAnsi="Arial" w:cs="Arial"/>
          <w:color w:val="303030"/>
          <w:sz w:val="23"/>
          <w:szCs w:val="23"/>
        </w:rPr>
        <w:t>μsec</w:t>
      </w:r>
      <w:proofErr w:type="spellEnd"/>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Thus, Option (A) is correct.</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Problem-04:</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Consider a system with a two-level paging scheme in which a regular memory access takes 150 nanoseconds and servicing a page fault takes 8 milliseconds. An average instruction takes 100 nanoseconds of CPU time and two memory accesses. The TLB hit ratio is 90% and the page fault rate is one in every 10,000 instructions. What is the effective average instruction execution time?</w:t>
      </w:r>
    </w:p>
    <w:p w:rsidR="00C94179" w:rsidRPr="00C94179" w:rsidRDefault="00C94179" w:rsidP="00C94179">
      <w:pPr>
        <w:numPr>
          <w:ilvl w:val="0"/>
          <w:numId w:val="97"/>
        </w:numPr>
        <w:shd w:val="clear" w:color="auto" w:fill="FFFFFF"/>
        <w:spacing w:before="60" w:after="6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645 nanoseconds</w:t>
      </w:r>
    </w:p>
    <w:p w:rsidR="00C94179" w:rsidRPr="00C94179" w:rsidRDefault="00C94179" w:rsidP="00C94179">
      <w:pPr>
        <w:numPr>
          <w:ilvl w:val="0"/>
          <w:numId w:val="97"/>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1050 nanoseconds</w:t>
      </w:r>
    </w:p>
    <w:p w:rsidR="00C94179" w:rsidRPr="00C94179" w:rsidRDefault="00C94179" w:rsidP="00C94179">
      <w:pPr>
        <w:numPr>
          <w:ilvl w:val="0"/>
          <w:numId w:val="97"/>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1215 nanoseconds</w:t>
      </w:r>
    </w:p>
    <w:p w:rsidR="00C94179" w:rsidRPr="00C94179" w:rsidRDefault="00C94179" w:rsidP="00C94179">
      <w:pPr>
        <w:numPr>
          <w:ilvl w:val="0"/>
          <w:numId w:val="97"/>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1230 nanoseconds</w:t>
      </w:r>
    </w:p>
    <w:p w:rsidR="00C94179" w:rsidRPr="00C94179" w:rsidRDefault="00C94179" w:rsidP="00C94179">
      <w:pPr>
        <w:numPr>
          <w:ilvl w:val="0"/>
          <w:numId w:val="97"/>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None of these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Solution-</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lastRenderedPageBreak/>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Given-</w:t>
      </w:r>
    </w:p>
    <w:p w:rsidR="00C94179" w:rsidRPr="00C94179" w:rsidRDefault="00C94179" w:rsidP="00C94179">
      <w:pPr>
        <w:numPr>
          <w:ilvl w:val="0"/>
          <w:numId w:val="98"/>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Number of levels of page table = 2</w:t>
      </w:r>
    </w:p>
    <w:p w:rsidR="00C94179" w:rsidRPr="00C94179" w:rsidRDefault="00C94179" w:rsidP="00C94179">
      <w:pPr>
        <w:numPr>
          <w:ilvl w:val="0"/>
          <w:numId w:val="98"/>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Main memory access time = 150 ns</w:t>
      </w:r>
    </w:p>
    <w:p w:rsidR="00C94179" w:rsidRPr="00C94179" w:rsidRDefault="00C94179" w:rsidP="00C94179">
      <w:pPr>
        <w:numPr>
          <w:ilvl w:val="0"/>
          <w:numId w:val="98"/>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xml:space="preserve">Page fault service time = 8 </w:t>
      </w:r>
      <w:proofErr w:type="spellStart"/>
      <w:r w:rsidRPr="00C94179">
        <w:rPr>
          <w:rFonts w:ascii="Arial" w:eastAsia="Times New Roman" w:hAnsi="Arial" w:cs="Arial"/>
          <w:color w:val="303030"/>
          <w:sz w:val="23"/>
          <w:szCs w:val="23"/>
        </w:rPr>
        <w:t>msec</w:t>
      </w:r>
      <w:proofErr w:type="spellEnd"/>
    </w:p>
    <w:p w:rsidR="00C94179" w:rsidRPr="00C94179" w:rsidRDefault="00C94179" w:rsidP="00C94179">
      <w:pPr>
        <w:numPr>
          <w:ilvl w:val="0"/>
          <w:numId w:val="98"/>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Average instruction takes 100 ns of CPU time and 2 memory accesses</w:t>
      </w:r>
    </w:p>
    <w:p w:rsidR="00C94179" w:rsidRPr="00C94179" w:rsidRDefault="00C94179" w:rsidP="00C94179">
      <w:pPr>
        <w:numPr>
          <w:ilvl w:val="0"/>
          <w:numId w:val="98"/>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TLB Hit ratio = 90% = 0.9</w:t>
      </w:r>
    </w:p>
    <w:p w:rsidR="00C94179" w:rsidRPr="00C94179" w:rsidRDefault="00C94179" w:rsidP="00C94179">
      <w:pPr>
        <w:numPr>
          <w:ilvl w:val="0"/>
          <w:numId w:val="98"/>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Page fault rate = 1 / 10</w:t>
      </w:r>
      <w:r w:rsidRPr="00C94179">
        <w:rPr>
          <w:rFonts w:ascii="Arial" w:eastAsia="Times New Roman" w:hAnsi="Arial" w:cs="Arial"/>
          <w:color w:val="303030"/>
          <w:sz w:val="23"/>
          <w:szCs w:val="23"/>
          <w:vertAlign w:val="superscript"/>
        </w:rPr>
        <w:t>4</w:t>
      </w:r>
      <w:r w:rsidRPr="00C94179">
        <w:rPr>
          <w:rFonts w:ascii="Arial" w:eastAsia="Times New Roman" w:hAnsi="Arial" w:cs="Arial"/>
          <w:color w:val="303030"/>
          <w:sz w:val="23"/>
          <w:szCs w:val="23"/>
        </w:rPr>
        <w:t> = 10</w:t>
      </w:r>
      <w:r w:rsidRPr="00C94179">
        <w:rPr>
          <w:rFonts w:ascii="Arial" w:eastAsia="Times New Roman" w:hAnsi="Arial" w:cs="Arial"/>
          <w:color w:val="303030"/>
          <w:sz w:val="23"/>
          <w:szCs w:val="23"/>
          <w:vertAlign w:val="superscript"/>
        </w:rPr>
        <w:t>-4</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Assume TLB access time = 0 since it is not given in the question.</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Also, TLB access time is much less as compared to the memory access time.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2"/>
        <w:rPr>
          <w:rFonts w:ascii="Arial" w:eastAsia="Times New Roman" w:hAnsi="Arial" w:cs="Arial"/>
          <w:b/>
          <w:bCs/>
          <w:color w:val="303030"/>
          <w:sz w:val="27"/>
          <w:szCs w:val="27"/>
        </w:rPr>
      </w:pPr>
      <w:r w:rsidRPr="00C94179">
        <w:rPr>
          <w:rFonts w:ascii="Arial" w:eastAsia="Times New Roman" w:hAnsi="Arial" w:cs="Arial"/>
          <w:b/>
          <w:bCs/>
          <w:color w:val="303030"/>
          <w:sz w:val="27"/>
          <w:szCs w:val="27"/>
          <w:u w:val="single"/>
        </w:rPr>
        <w:t xml:space="preserve">Effective Access Time </w:t>
      </w:r>
      <w:proofErr w:type="gramStart"/>
      <w:r w:rsidRPr="00C94179">
        <w:rPr>
          <w:rFonts w:ascii="Arial" w:eastAsia="Times New Roman" w:hAnsi="Arial" w:cs="Arial"/>
          <w:b/>
          <w:bCs/>
          <w:color w:val="303030"/>
          <w:sz w:val="27"/>
          <w:szCs w:val="27"/>
          <w:u w:val="single"/>
        </w:rPr>
        <w:t>Without</w:t>
      </w:r>
      <w:proofErr w:type="gramEnd"/>
      <w:r w:rsidRPr="00C94179">
        <w:rPr>
          <w:rFonts w:ascii="Arial" w:eastAsia="Times New Roman" w:hAnsi="Arial" w:cs="Arial"/>
          <w:b/>
          <w:bCs/>
          <w:color w:val="303030"/>
          <w:sz w:val="27"/>
          <w:szCs w:val="27"/>
          <w:u w:val="single"/>
        </w:rPr>
        <w:t xml:space="preserve"> Page Fault-</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Substituting values in the above formula, we get-</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Effective memory access time without page fault</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xml:space="preserve">= 0.9 x </w:t>
      </w:r>
      <w:proofErr w:type="gramStart"/>
      <w:r w:rsidRPr="00C94179">
        <w:rPr>
          <w:rFonts w:ascii="Arial" w:eastAsia="Times New Roman" w:hAnsi="Arial" w:cs="Arial"/>
          <w:color w:val="303030"/>
          <w:sz w:val="23"/>
          <w:szCs w:val="23"/>
        </w:rPr>
        <w:t>{ 0</w:t>
      </w:r>
      <w:proofErr w:type="gramEnd"/>
      <w:r w:rsidRPr="00C94179">
        <w:rPr>
          <w:rFonts w:ascii="Arial" w:eastAsia="Times New Roman" w:hAnsi="Arial" w:cs="Arial"/>
          <w:color w:val="303030"/>
          <w:sz w:val="23"/>
          <w:szCs w:val="23"/>
        </w:rPr>
        <w:t xml:space="preserve"> + 150 ns } + 0.1 x { 0 + (2+1) x 150 ns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xml:space="preserve">= </w:t>
      </w:r>
      <w:proofErr w:type="gramStart"/>
      <w:r w:rsidRPr="00C94179">
        <w:rPr>
          <w:rFonts w:ascii="Arial" w:eastAsia="Times New Roman" w:hAnsi="Arial" w:cs="Arial"/>
          <w:color w:val="303030"/>
          <w:sz w:val="23"/>
          <w:szCs w:val="23"/>
        </w:rPr>
        <w:t>{ 0.9</w:t>
      </w:r>
      <w:proofErr w:type="gramEnd"/>
      <w:r w:rsidRPr="00C94179">
        <w:rPr>
          <w:rFonts w:ascii="Arial" w:eastAsia="Times New Roman" w:hAnsi="Arial" w:cs="Arial"/>
          <w:color w:val="303030"/>
          <w:sz w:val="23"/>
          <w:szCs w:val="23"/>
        </w:rPr>
        <w:t xml:space="preserve"> x 150 ns } + { 0.1 x 450 ns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135 ns + 45 ns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180 ns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2"/>
        <w:rPr>
          <w:rFonts w:ascii="Arial" w:eastAsia="Times New Roman" w:hAnsi="Arial" w:cs="Arial"/>
          <w:b/>
          <w:bCs/>
          <w:color w:val="303030"/>
          <w:sz w:val="27"/>
          <w:szCs w:val="27"/>
        </w:rPr>
      </w:pPr>
      <w:r w:rsidRPr="00C94179">
        <w:rPr>
          <w:rFonts w:ascii="Arial" w:eastAsia="Times New Roman" w:hAnsi="Arial" w:cs="Arial"/>
          <w:b/>
          <w:bCs/>
          <w:color w:val="303030"/>
          <w:sz w:val="27"/>
          <w:szCs w:val="27"/>
          <w:u w:val="single"/>
        </w:rPr>
        <w:t xml:space="preserve">Effective Access Time </w:t>
      </w:r>
      <w:proofErr w:type="gramStart"/>
      <w:r w:rsidRPr="00C94179">
        <w:rPr>
          <w:rFonts w:ascii="Arial" w:eastAsia="Times New Roman" w:hAnsi="Arial" w:cs="Arial"/>
          <w:b/>
          <w:bCs/>
          <w:color w:val="303030"/>
          <w:sz w:val="27"/>
          <w:szCs w:val="27"/>
          <w:u w:val="single"/>
        </w:rPr>
        <w:t>With</w:t>
      </w:r>
      <w:proofErr w:type="gramEnd"/>
      <w:r w:rsidRPr="00C94179">
        <w:rPr>
          <w:rFonts w:ascii="Arial" w:eastAsia="Times New Roman" w:hAnsi="Arial" w:cs="Arial"/>
          <w:b/>
          <w:bCs/>
          <w:color w:val="303030"/>
          <w:sz w:val="27"/>
          <w:szCs w:val="27"/>
          <w:u w:val="single"/>
        </w:rPr>
        <w:t xml:space="preserve"> Page Fault-</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Substituting values in the above formula, we get-</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Effective access time with page fault</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10</w:t>
      </w:r>
      <w:r w:rsidRPr="00C94179">
        <w:rPr>
          <w:rFonts w:ascii="Arial" w:eastAsia="Times New Roman" w:hAnsi="Arial" w:cs="Arial"/>
          <w:color w:val="303030"/>
          <w:sz w:val="23"/>
          <w:szCs w:val="23"/>
          <w:vertAlign w:val="superscript"/>
        </w:rPr>
        <w:t>-4</w:t>
      </w:r>
      <w:r w:rsidRPr="00C94179">
        <w:rPr>
          <w:rFonts w:ascii="Arial" w:eastAsia="Times New Roman" w:hAnsi="Arial" w:cs="Arial"/>
          <w:color w:val="303030"/>
          <w:sz w:val="23"/>
          <w:szCs w:val="23"/>
        </w:rPr>
        <w:t xml:space="preserve"> x </w:t>
      </w:r>
      <w:proofErr w:type="gramStart"/>
      <w:r w:rsidRPr="00C94179">
        <w:rPr>
          <w:rFonts w:ascii="Arial" w:eastAsia="Times New Roman" w:hAnsi="Arial" w:cs="Arial"/>
          <w:color w:val="303030"/>
          <w:sz w:val="23"/>
          <w:szCs w:val="23"/>
        </w:rPr>
        <w:t>{ 180</w:t>
      </w:r>
      <w:proofErr w:type="gramEnd"/>
      <w:r w:rsidRPr="00C94179">
        <w:rPr>
          <w:rFonts w:ascii="Arial" w:eastAsia="Times New Roman" w:hAnsi="Arial" w:cs="Arial"/>
          <w:color w:val="303030"/>
          <w:sz w:val="23"/>
          <w:szCs w:val="23"/>
        </w:rPr>
        <w:t xml:space="preserve"> ns + 8 </w:t>
      </w:r>
      <w:proofErr w:type="spellStart"/>
      <w:r w:rsidRPr="00C94179">
        <w:rPr>
          <w:rFonts w:ascii="Arial" w:eastAsia="Times New Roman" w:hAnsi="Arial" w:cs="Arial"/>
          <w:color w:val="303030"/>
          <w:sz w:val="23"/>
          <w:szCs w:val="23"/>
        </w:rPr>
        <w:t>msec</w:t>
      </w:r>
      <w:proofErr w:type="spellEnd"/>
      <w:r w:rsidRPr="00C94179">
        <w:rPr>
          <w:rFonts w:ascii="Arial" w:eastAsia="Times New Roman" w:hAnsi="Arial" w:cs="Arial"/>
          <w:color w:val="303030"/>
          <w:sz w:val="23"/>
          <w:szCs w:val="23"/>
        </w:rPr>
        <w:t xml:space="preserve"> } + (1 – 10</w:t>
      </w:r>
      <w:r w:rsidRPr="00C94179">
        <w:rPr>
          <w:rFonts w:ascii="Arial" w:eastAsia="Times New Roman" w:hAnsi="Arial" w:cs="Arial"/>
          <w:color w:val="303030"/>
          <w:sz w:val="23"/>
          <w:szCs w:val="23"/>
          <w:vertAlign w:val="superscript"/>
        </w:rPr>
        <w:t>-4</w:t>
      </w:r>
      <w:r w:rsidRPr="00C94179">
        <w:rPr>
          <w:rFonts w:ascii="Arial" w:eastAsia="Times New Roman" w:hAnsi="Arial" w:cs="Arial"/>
          <w:color w:val="303030"/>
          <w:sz w:val="23"/>
          <w:szCs w:val="23"/>
        </w:rPr>
        <w:t>) x 180 ns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8 x 10</w:t>
      </w:r>
      <w:r w:rsidRPr="00C94179">
        <w:rPr>
          <w:rFonts w:ascii="Arial" w:eastAsia="Times New Roman" w:hAnsi="Arial" w:cs="Arial"/>
          <w:color w:val="303030"/>
          <w:sz w:val="23"/>
          <w:szCs w:val="23"/>
          <w:vertAlign w:val="superscript"/>
        </w:rPr>
        <w:t>-4</w:t>
      </w:r>
      <w:r w:rsidRPr="00C94179">
        <w:rPr>
          <w:rFonts w:ascii="Arial" w:eastAsia="Times New Roman" w:hAnsi="Arial" w:cs="Arial"/>
          <w:color w:val="303030"/>
          <w:sz w:val="23"/>
          <w:szCs w:val="23"/>
        </w:rPr>
        <w:t> </w:t>
      </w:r>
      <w:proofErr w:type="spellStart"/>
      <w:r w:rsidRPr="00C94179">
        <w:rPr>
          <w:rFonts w:ascii="Arial" w:eastAsia="Times New Roman" w:hAnsi="Arial" w:cs="Arial"/>
          <w:color w:val="303030"/>
          <w:sz w:val="23"/>
          <w:szCs w:val="23"/>
        </w:rPr>
        <w:t>msec</w:t>
      </w:r>
      <w:proofErr w:type="spellEnd"/>
      <w:r w:rsidRPr="00C94179">
        <w:rPr>
          <w:rFonts w:ascii="Arial" w:eastAsia="Times New Roman" w:hAnsi="Arial" w:cs="Arial"/>
          <w:color w:val="303030"/>
          <w:sz w:val="23"/>
          <w:szCs w:val="23"/>
        </w:rPr>
        <w:t xml:space="preserve"> + 180 ns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8 x 10</w:t>
      </w:r>
      <w:r w:rsidRPr="00C94179">
        <w:rPr>
          <w:rFonts w:ascii="Arial" w:eastAsia="Times New Roman" w:hAnsi="Arial" w:cs="Arial"/>
          <w:color w:val="303030"/>
          <w:sz w:val="23"/>
          <w:szCs w:val="23"/>
          <w:vertAlign w:val="superscript"/>
        </w:rPr>
        <w:t>-7</w:t>
      </w:r>
      <w:r w:rsidRPr="00C94179">
        <w:rPr>
          <w:rFonts w:ascii="Arial" w:eastAsia="Times New Roman" w:hAnsi="Arial" w:cs="Arial"/>
          <w:color w:val="303030"/>
          <w:sz w:val="23"/>
          <w:szCs w:val="23"/>
        </w:rPr>
        <w:t> sec + 180 ns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800 ns + 180 ns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980 ns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2"/>
        <w:rPr>
          <w:rFonts w:ascii="Arial" w:eastAsia="Times New Roman" w:hAnsi="Arial" w:cs="Arial"/>
          <w:b/>
          <w:bCs/>
          <w:color w:val="303030"/>
          <w:sz w:val="27"/>
          <w:szCs w:val="27"/>
        </w:rPr>
      </w:pPr>
      <w:r w:rsidRPr="00C94179">
        <w:rPr>
          <w:rFonts w:ascii="Arial" w:eastAsia="Times New Roman" w:hAnsi="Arial" w:cs="Arial"/>
          <w:b/>
          <w:bCs/>
          <w:color w:val="303030"/>
          <w:sz w:val="27"/>
          <w:szCs w:val="27"/>
          <w:u w:val="single"/>
        </w:rPr>
        <w:lastRenderedPageBreak/>
        <w:t>Effective Average Instruction Execution Time-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Effective Average Instruction Execution Time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100 ns + 2 x Effective memory access time with page fault</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100 ns + 2 x 980 ns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100 ns + 1960 ns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2060 ns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Thus, Option (E) is correct.</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Problem-05:</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A demand paging system takes 100 time units to service a page fault and 300 time units to replace a dirty page. Memory access time is 1 time unit. The probability of a page fault is p. In case of a page fault, the probability of page being dirty is also p. It is observed that the average access time is 3 time units. Then the value of p is-</w:t>
      </w:r>
    </w:p>
    <w:p w:rsidR="00C94179" w:rsidRPr="00C94179" w:rsidRDefault="00C94179" w:rsidP="00C94179">
      <w:pPr>
        <w:numPr>
          <w:ilvl w:val="0"/>
          <w:numId w:val="99"/>
        </w:numPr>
        <w:shd w:val="clear" w:color="auto" w:fill="FFFFFF"/>
        <w:spacing w:before="60" w:after="6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0.194</w:t>
      </w:r>
    </w:p>
    <w:p w:rsidR="00C94179" w:rsidRPr="00C94179" w:rsidRDefault="00C94179" w:rsidP="00C94179">
      <w:pPr>
        <w:numPr>
          <w:ilvl w:val="0"/>
          <w:numId w:val="99"/>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0.233</w:t>
      </w:r>
    </w:p>
    <w:p w:rsidR="00C94179" w:rsidRPr="00C94179" w:rsidRDefault="00C94179" w:rsidP="00C94179">
      <w:pPr>
        <w:numPr>
          <w:ilvl w:val="0"/>
          <w:numId w:val="99"/>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0.514</w:t>
      </w:r>
    </w:p>
    <w:p w:rsidR="00C94179" w:rsidRPr="00C94179" w:rsidRDefault="00C94179" w:rsidP="00C94179">
      <w:pPr>
        <w:numPr>
          <w:ilvl w:val="0"/>
          <w:numId w:val="99"/>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0.981</w:t>
      </w:r>
    </w:p>
    <w:p w:rsidR="00C94179" w:rsidRPr="00C94179" w:rsidRDefault="00C94179" w:rsidP="00C94179">
      <w:pPr>
        <w:numPr>
          <w:ilvl w:val="0"/>
          <w:numId w:val="99"/>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None of these</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after="0" w:line="240" w:lineRule="auto"/>
        <w:textAlignment w:val="baseline"/>
        <w:outlineLvl w:val="1"/>
        <w:rPr>
          <w:rFonts w:ascii="Arial" w:eastAsia="Times New Roman" w:hAnsi="Arial" w:cs="Arial"/>
          <w:b/>
          <w:bCs/>
          <w:color w:val="303030"/>
          <w:sz w:val="36"/>
          <w:szCs w:val="36"/>
        </w:rPr>
      </w:pPr>
      <w:r w:rsidRPr="00C94179">
        <w:rPr>
          <w:rFonts w:ascii="Arial" w:eastAsia="Times New Roman" w:hAnsi="Arial" w:cs="Arial"/>
          <w:b/>
          <w:bCs/>
          <w:color w:val="303030"/>
          <w:sz w:val="36"/>
          <w:szCs w:val="36"/>
          <w:u w:val="single"/>
        </w:rPr>
        <w:t>Solution-</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Given-</w:t>
      </w:r>
    </w:p>
    <w:p w:rsidR="00C94179" w:rsidRPr="00C94179" w:rsidRDefault="00C94179" w:rsidP="00C94179">
      <w:pPr>
        <w:numPr>
          <w:ilvl w:val="0"/>
          <w:numId w:val="100"/>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Page fault service time = 100 time units</w:t>
      </w:r>
    </w:p>
    <w:p w:rsidR="00C94179" w:rsidRPr="00C94179" w:rsidRDefault="00C94179" w:rsidP="00C94179">
      <w:pPr>
        <w:numPr>
          <w:ilvl w:val="0"/>
          <w:numId w:val="100"/>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Time taken to replace dirty page = 300 time units</w:t>
      </w:r>
    </w:p>
    <w:p w:rsidR="00C94179" w:rsidRPr="00C94179" w:rsidRDefault="00C94179" w:rsidP="00C94179">
      <w:pPr>
        <w:numPr>
          <w:ilvl w:val="0"/>
          <w:numId w:val="100"/>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Average memory access time = 1 time unit</w:t>
      </w:r>
    </w:p>
    <w:p w:rsidR="00C94179" w:rsidRPr="00C94179" w:rsidRDefault="00C94179" w:rsidP="00C94179">
      <w:pPr>
        <w:numPr>
          <w:ilvl w:val="0"/>
          <w:numId w:val="100"/>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Page fault rate = p</w:t>
      </w:r>
    </w:p>
    <w:p w:rsidR="00C94179" w:rsidRPr="00C94179" w:rsidRDefault="00C94179" w:rsidP="00C94179">
      <w:pPr>
        <w:numPr>
          <w:ilvl w:val="0"/>
          <w:numId w:val="100"/>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Probability of page being dirty = p</w:t>
      </w:r>
    </w:p>
    <w:p w:rsidR="00C94179" w:rsidRPr="00C94179" w:rsidRDefault="00C94179" w:rsidP="00C94179">
      <w:pPr>
        <w:numPr>
          <w:ilvl w:val="0"/>
          <w:numId w:val="100"/>
        </w:numPr>
        <w:shd w:val="clear" w:color="auto" w:fill="FFFFFF"/>
        <w:spacing w:before="60" w:after="60" w:line="240" w:lineRule="auto"/>
        <w:ind w:left="225"/>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Effective access time = 3 time units</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xml:space="preserve">Now, </w:t>
      </w:r>
      <w:proofErr w:type="gramStart"/>
      <w:r w:rsidRPr="00C94179">
        <w:rPr>
          <w:rFonts w:ascii="Arial" w:eastAsia="Times New Roman" w:hAnsi="Arial" w:cs="Arial"/>
          <w:color w:val="303030"/>
          <w:sz w:val="23"/>
          <w:szCs w:val="23"/>
        </w:rPr>
        <w:t>According</w:t>
      </w:r>
      <w:proofErr w:type="gramEnd"/>
      <w:r w:rsidRPr="00C94179">
        <w:rPr>
          <w:rFonts w:ascii="Arial" w:eastAsia="Times New Roman" w:hAnsi="Arial" w:cs="Arial"/>
          <w:color w:val="303030"/>
          <w:sz w:val="23"/>
          <w:szCs w:val="23"/>
        </w:rPr>
        <w:t xml:space="preserve"> to question-</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xml:space="preserve">3 time units = p x </w:t>
      </w:r>
      <w:proofErr w:type="gramStart"/>
      <w:r w:rsidRPr="00C94179">
        <w:rPr>
          <w:rFonts w:ascii="Arial" w:eastAsia="Times New Roman" w:hAnsi="Arial" w:cs="Arial"/>
          <w:color w:val="303030"/>
          <w:sz w:val="23"/>
          <w:szCs w:val="23"/>
        </w:rPr>
        <w:t>{ 1</w:t>
      </w:r>
      <w:proofErr w:type="gramEnd"/>
      <w:r w:rsidRPr="00C94179">
        <w:rPr>
          <w:rFonts w:ascii="Arial" w:eastAsia="Times New Roman" w:hAnsi="Arial" w:cs="Arial"/>
          <w:color w:val="303030"/>
          <w:sz w:val="23"/>
          <w:szCs w:val="23"/>
        </w:rPr>
        <w:t xml:space="preserve"> time unit + p x { 300 time units } + (1 – p) x { 100 time units } } + (1 – p) x { 1 time unit }</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lastRenderedPageBreak/>
        <w:t xml:space="preserve">3 = p x </w:t>
      </w:r>
      <w:proofErr w:type="gramStart"/>
      <w:r w:rsidRPr="00C94179">
        <w:rPr>
          <w:rFonts w:ascii="Arial" w:eastAsia="Times New Roman" w:hAnsi="Arial" w:cs="Arial"/>
          <w:color w:val="303030"/>
          <w:sz w:val="23"/>
          <w:szCs w:val="23"/>
        </w:rPr>
        <w:t>{ 1</w:t>
      </w:r>
      <w:proofErr w:type="gramEnd"/>
      <w:r w:rsidRPr="00C94179">
        <w:rPr>
          <w:rFonts w:ascii="Arial" w:eastAsia="Times New Roman" w:hAnsi="Arial" w:cs="Arial"/>
          <w:color w:val="303030"/>
          <w:sz w:val="23"/>
          <w:szCs w:val="23"/>
        </w:rPr>
        <w:t xml:space="preserve"> + 300p + 100 – 100p } + (1 – p)</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 xml:space="preserve">3 = p x </w:t>
      </w:r>
      <w:proofErr w:type="gramStart"/>
      <w:r w:rsidRPr="00C94179">
        <w:rPr>
          <w:rFonts w:ascii="Arial" w:eastAsia="Times New Roman" w:hAnsi="Arial" w:cs="Arial"/>
          <w:color w:val="303030"/>
          <w:sz w:val="23"/>
          <w:szCs w:val="23"/>
        </w:rPr>
        <w:t>{ 101</w:t>
      </w:r>
      <w:proofErr w:type="gramEnd"/>
      <w:r w:rsidRPr="00C94179">
        <w:rPr>
          <w:rFonts w:ascii="Arial" w:eastAsia="Times New Roman" w:hAnsi="Arial" w:cs="Arial"/>
          <w:color w:val="303030"/>
          <w:sz w:val="23"/>
          <w:szCs w:val="23"/>
        </w:rPr>
        <w:t xml:space="preserve"> + 200p } + (1 – p)</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3 = 101p + 200p</w:t>
      </w:r>
      <w:r w:rsidRPr="00C94179">
        <w:rPr>
          <w:rFonts w:ascii="Arial" w:eastAsia="Times New Roman" w:hAnsi="Arial" w:cs="Arial"/>
          <w:color w:val="303030"/>
          <w:sz w:val="23"/>
          <w:szCs w:val="23"/>
          <w:vertAlign w:val="superscript"/>
        </w:rPr>
        <w:t>2</w:t>
      </w:r>
      <w:r w:rsidRPr="00C94179">
        <w:rPr>
          <w:rFonts w:ascii="Arial" w:eastAsia="Times New Roman" w:hAnsi="Arial" w:cs="Arial"/>
          <w:color w:val="303030"/>
          <w:sz w:val="23"/>
          <w:szCs w:val="23"/>
        </w:rPr>
        <w:t> + 1 – p</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3 = 100p + 200p</w:t>
      </w:r>
      <w:r w:rsidRPr="00C94179">
        <w:rPr>
          <w:rFonts w:ascii="Arial" w:eastAsia="Times New Roman" w:hAnsi="Arial" w:cs="Arial"/>
          <w:color w:val="303030"/>
          <w:sz w:val="23"/>
          <w:szCs w:val="23"/>
          <w:vertAlign w:val="superscript"/>
        </w:rPr>
        <w:t>2</w:t>
      </w:r>
      <w:r w:rsidRPr="00C94179">
        <w:rPr>
          <w:rFonts w:ascii="Arial" w:eastAsia="Times New Roman" w:hAnsi="Arial" w:cs="Arial"/>
          <w:color w:val="303030"/>
          <w:sz w:val="23"/>
          <w:szCs w:val="23"/>
        </w:rPr>
        <w:t> + 1</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200p</w:t>
      </w:r>
      <w:r w:rsidRPr="00C94179">
        <w:rPr>
          <w:rFonts w:ascii="Arial" w:eastAsia="Times New Roman" w:hAnsi="Arial" w:cs="Arial"/>
          <w:color w:val="303030"/>
          <w:sz w:val="23"/>
          <w:szCs w:val="23"/>
          <w:vertAlign w:val="superscript"/>
        </w:rPr>
        <w:t>2</w:t>
      </w:r>
      <w:r w:rsidRPr="00C94179">
        <w:rPr>
          <w:rFonts w:ascii="Arial" w:eastAsia="Times New Roman" w:hAnsi="Arial" w:cs="Arial"/>
          <w:color w:val="303030"/>
          <w:sz w:val="23"/>
          <w:szCs w:val="23"/>
        </w:rPr>
        <w:t> + 100p – 2 = 0</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On solving this quadratic equation, we get p = 0.019258</w:t>
      </w:r>
    </w:p>
    <w:p w:rsidR="00C94179" w:rsidRPr="00C94179" w:rsidRDefault="00C94179" w:rsidP="00C94179">
      <w:pPr>
        <w:shd w:val="clear" w:color="auto" w:fill="FFFFFF"/>
        <w:spacing w:before="60" w:after="180" w:line="240" w:lineRule="auto"/>
        <w:textAlignment w:val="baseline"/>
        <w:rPr>
          <w:rFonts w:ascii="Arial" w:eastAsia="Times New Roman" w:hAnsi="Arial" w:cs="Arial"/>
          <w:color w:val="303030"/>
          <w:sz w:val="23"/>
          <w:szCs w:val="23"/>
        </w:rPr>
      </w:pPr>
      <w:r w:rsidRPr="00C94179">
        <w:rPr>
          <w:rFonts w:ascii="Arial" w:eastAsia="Times New Roman" w:hAnsi="Arial" w:cs="Arial"/>
          <w:color w:val="303030"/>
          <w:sz w:val="23"/>
          <w:szCs w:val="23"/>
        </w:rPr>
        <w:t>Thus, Option (E) is correct.</w:t>
      </w:r>
    </w:p>
    <w:p w:rsidR="00D72317" w:rsidRDefault="00D72317"/>
    <w:sectPr w:rsidR="00D72317" w:rsidSect="00D049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BFF"/>
    <w:multiLevelType w:val="multilevel"/>
    <w:tmpl w:val="8B1AE84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000D2752"/>
    <w:multiLevelType w:val="multilevel"/>
    <w:tmpl w:val="5F64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D30623"/>
    <w:multiLevelType w:val="multilevel"/>
    <w:tmpl w:val="3FC6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C46B20"/>
    <w:multiLevelType w:val="multilevel"/>
    <w:tmpl w:val="1178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8545F8"/>
    <w:multiLevelType w:val="multilevel"/>
    <w:tmpl w:val="1024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295FAF"/>
    <w:multiLevelType w:val="multilevel"/>
    <w:tmpl w:val="118C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8257A"/>
    <w:multiLevelType w:val="multilevel"/>
    <w:tmpl w:val="05861F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080262CA"/>
    <w:multiLevelType w:val="multilevel"/>
    <w:tmpl w:val="42B2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060A6B"/>
    <w:multiLevelType w:val="multilevel"/>
    <w:tmpl w:val="A31A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4F39A2"/>
    <w:multiLevelType w:val="multilevel"/>
    <w:tmpl w:val="5490B3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0D8B4C0E"/>
    <w:multiLevelType w:val="multilevel"/>
    <w:tmpl w:val="F210ED8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0E557513"/>
    <w:multiLevelType w:val="multilevel"/>
    <w:tmpl w:val="777C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44466E"/>
    <w:multiLevelType w:val="multilevel"/>
    <w:tmpl w:val="4650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9A3390"/>
    <w:multiLevelType w:val="multilevel"/>
    <w:tmpl w:val="B364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0787BFD"/>
    <w:multiLevelType w:val="multilevel"/>
    <w:tmpl w:val="ED44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45D5E41"/>
    <w:multiLevelType w:val="multilevel"/>
    <w:tmpl w:val="3CE0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8D611B"/>
    <w:multiLevelType w:val="multilevel"/>
    <w:tmpl w:val="406E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764F7C"/>
    <w:multiLevelType w:val="multilevel"/>
    <w:tmpl w:val="16D8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AA97BF0"/>
    <w:multiLevelType w:val="multilevel"/>
    <w:tmpl w:val="1812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AAF73E7"/>
    <w:multiLevelType w:val="multilevel"/>
    <w:tmpl w:val="8EC8FF4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nsid w:val="1CAD45EC"/>
    <w:multiLevelType w:val="multilevel"/>
    <w:tmpl w:val="54A8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D0E54A9"/>
    <w:multiLevelType w:val="multilevel"/>
    <w:tmpl w:val="5AD0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D33640F"/>
    <w:multiLevelType w:val="multilevel"/>
    <w:tmpl w:val="B8A4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D3650DF"/>
    <w:multiLevelType w:val="multilevel"/>
    <w:tmpl w:val="6F94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E32097C"/>
    <w:multiLevelType w:val="multilevel"/>
    <w:tmpl w:val="0E16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01635D4"/>
    <w:multiLevelType w:val="multilevel"/>
    <w:tmpl w:val="7430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18227A9"/>
    <w:multiLevelType w:val="multilevel"/>
    <w:tmpl w:val="5106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3AA7ABD"/>
    <w:multiLevelType w:val="multilevel"/>
    <w:tmpl w:val="0C7E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6572145"/>
    <w:multiLevelType w:val="multilevel"/>
    <w:tmpl w:val="FB74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7B865FE"/>
    <w:multiLevelType w:val="multilevel"/>
    <w:tmpl w:val="2594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860153D"/>
    <w:multiLevelType w:val="multilevel"/>
    <w:tmpl w:val="04F0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9A152AD"/>
    <w:multiLevelType w:val="multilevel"/>
    <w:tmpl w:val="DE061A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nsid w:val="2AD61CDA"/>
    <w:multiLevelType w:val="multilevel"/>
    <w:tmpl w:val="2DE6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B5D4872"/>
    <w:multiLevelType w:val="multilevel"/>
    <w:tmpl w:val="E718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B8E1113"/>
    <w:multiLevelType w:val="multilevel"/>
    <w:tmpl w:val="517C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BA5022B"/>
    <w:multiLevelType w:val="multilevel"/>
    <w:tmpl w:val="A790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C3B12FA"/>
    <w:multiLevelType w:val="multilevel"/>
    <w:tmpl w:val="62F2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0E62DF0"/>
    <w:multiLevelType w:val="multilevel"/>
    <w:tmpl w:val="25BE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13F7BD8"/>
    <w:multiLevelType w:val="multilevel"/>
    <w:tmpl w:val="E300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2040A5C"/>
    <w:multiLevelType w:val="multilevel"/>
    <w:tmpl w:val="47FE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3FE52E0"/>
    <w:multiLevelType w:val="multilevel"/>
    <w:tmpl w:val="2E60825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
    <w:nsid w:val="346D71D4"/>
    <w:multiLevelType w:val="multilevel"/>
    <w:tmpl w:val="294A6D3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nsid w:val="35E71C1D"/>
    <w:multiLevelType w:val="multilevel"/>
    <w:tmpl w:val="5DCC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65758DB"/>
    <w:multiLevelType w:val="multilevel"/>
    <w:tmpl w:val="3094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69D6B29"/>
    <w:multiLevelType w:val="multilevel"/>
    <w:tmpl w:val="C57E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8A13ABB"/>
    <w:multiLevelType w:val="multilevel"/>
    <w:tmpl w:val="9B20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908376E"/>
    <w:multiLevelType w:val="multilevel"/>
    <w:tmpl w:val="7F1C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9AD66A4"/>
    <w:multiLevelType w:val="multilevel"/>
    <w:tmpl w:val="B77C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9B33A3F"/>
    <w:multiLevelType w:val="multilevel"/>
    <w:tmpl w:val="975C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AC304B3"/>
    <w:multiLevelType w:val="multilevel"/>
    <w:tmpl w:val="D010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AE7752C"/>
    <w:multiLevelType w:val="multilevel"/>
    <w:tmpl w:val="DA72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BD52BC3"/>
    <w:multiLevelType w:val="multilevel"/>
    <w:tmpl w:val="479C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D0809FF"/>
    <w:multiLevelType w:val="multilevel"/>
    <w:tmpl w:val="46FC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E452D37"/>
    <w:multiLevelType w:val="multilevel"/>
    <w:tmpl w:val="C13A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04E2C76"/>
    <w:multiLevelType w:val="multilevel"/>
    <w:tmpl w:val="E064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3892263"/>
    <w:multiLevelType w:val="multilevel"/>
    <w:tmpl w:val="F424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60E3D16"/>
    <w:multiLevelType w:val="multilevel"/>
    <w:tmpl w:val="7850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9A3310A"/>
    <w:multiLevelType w:val="multilevel"/>
    <w:tmpl w:val="FC32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AEB4DC6"/>
    <w:multiLevelType w:val="multilevel"/>
    <w:tmpl w:val="B56ED8B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9">
    <w:nsid w:val="4B3E5E77"/>
    <w:multiLevelType w:val="multilevel"/>
    <w:tmpl w:val="85B2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B500507"/>
    <w:multiLevelType w:val="multilevel"/>
    <w:tmpl w:val="03E0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C075CF7"/>
    <w:multiLevelType w:val="multilevel"/>
    <w:tmpl w:val="65E4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DF9107D"/>
    <w:multiLevelType w:val="multilevel"/>
    <w:tmpl w:val="7C3EB82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3">
    <w:nsid w:val="528F0D56"/>
    <w:multiLevelType w:val="multilevel"/>
    <w:tmpl w:val="A036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2D042DA"/>
    <w:multiLevelType w:val="multilevel"/>
    <w:tmpl w:val="EA62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3245B0C"/>
    <w:multiLevelType w:val="multilevel"/>
    <w:tmpl w:val="4B98753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6">
    <w:nsid w:val="54492A17"/>
    <w:multiLevelType w:val="multilevel"/>
    <w:tmpl w:val="C9043FB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7">
    <w:nsid w:val="55892F40"/>
    <w:multiLevelType w:val="multilevel"/>
    <w:tmpl w:val="CD3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ABF248C"/>
    <w:multiLevelType w:val="multilevel"/>
    <w:tmpl w:val="7C3217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9">
    <w:nsid w:val="5B77340C"/>
    <w:multiLevelType w:val="multilevel"/>
    <w:tmpl w:val="EC94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DEF6CDC"/>
    <w:multiLevelType w:val="multilevel"/>
    <w:tmpl w:val="FFA8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FD11451"/>
    <w:multiLevelType w:val="multilevel"/>
    <w:tmpl w:val="54CC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FE636D1"/>
    <w:multiLevelType w:val="multilevel"/>
    <w:tmpl w:val="3DFA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1537B61"/>
    <w:multiLevelType w:val="multilevel"/>
    <w:tmpl w:val="F6A8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20C3DCD"/>
    <w:multiLevelType w:val="multilevel"/>
    <w:tmpl w:val="640E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3F27461"/>
    <w:multiLevelType w:val="multilevel"/>
    <w:tmpl w:val="0932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4BA774E"/>
    <w:multiLevelType w:val="multilevel"/>
    <w:tmpl w:val="930477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7">
    <w:nsid w:val="64F14FAD"/>
    <w:multiLevelType w:val="multilevel"/>
    <w:tmpl w:val="B838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68247CE"/>
    <w:multiLevelType w:val="multilevel"/>
    <w:tmpl w:val="F9BE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8751AD6"/>
    <w:multiLevelType w:val="multilevel"/>
    <w:tmpl w:val="8D6A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89F5B7F"/>
    <w:multiLevelType w:val="multilevel"/>
    <w:tmpl w:val="C9E4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8E31CF9"/>
    <w:multiLevelType w:val="multilevel"/>
    <w:tmpl w:val="7D7E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C2517D7"/>
    <w:multiLevelType w:val="multilevel"/>
    <w:tmpl w:val="A33E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C694C50"/>
    <w:multiLevelType w:val="multilevel"/>
    <w:tmpl w:val="B2E0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CFE12FA"/>
    <w:multiLevelType w:val="multilevel"/>
    <w:tmpl w:val="5030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D9C3D02"/>
    <w:multiLevelType w:val="multilevel"/>
    <w:tmpl w:val="8976FD4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6">
    <w:nsid w:val="6DB464E6"/>
    <w:multiLevelType w:val="multilevel"/>
    <w:tmpl w:val="1AB2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FBC4F7D"/>
    <w:multiLevelType w:val="multilevel"/>
    <w:tmpl w:val="580C59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8">
    <w:nsid w:val="70E66796"/>
    <w:multiLevelType w:val="multilevel"/>
    <w:tmpl w:val="607A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23371A8"/>
    <w:multiLevelType w:val="multilevel"/>
    <w:tmpl w:val="261A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3152ED3"/>
    <w:multiLevelType w:val="multilevel"/>
    <w:tmpl w:val="2326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3B9634E"/>
    <w:multiLevelType w:val="multilevel"/>
    <w:tmpl w:val="00C6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69157E1"/>
    <w:multiLevelType w:val="multilevel"/>
    <w:tmpl w:val="18D8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94B7F14"/>
    <w:multiLevelType w:val="multilevel"/>
    <w:tmpl w:val="F26E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9CA2038"/>
    <w:multiLevelType w:val="multilevel"/>
    <w:tmpl w:val="7BC6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BE141A8"/>
    <w:multiLevelType w:val="multilevel"/>
    <w:tmpl w:val="01A6B3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6">
    <w:nsid w:val="7BFF35C6"/>
    <w:multiLevelType w:val="multilevel"/>
    <w:tmpl w:val="40D4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D894D1F"/>
    <w:multiLevelType w:val="multilevel"/>
    <w:tmpl w:val="C15E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DFD38AC"/>
    <w:multiLevelType w:val="multilevel"/>
    <w:tmpl w:val="9E3C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EF27149"/>
    <w:multiLevelType w:val="multilevel"/>
    <w:tmpl w:val="A2A8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lvlOverride w:ilvl="0">
      <w:lvl w:ilvl="0">
        <w:numFmt w:val="decimal"/>
        <w:lvlText w:val="%1."/>
        <w:lvlJc w:val="left"/>
      </w:lvl>
    </w:lvlOverride>
  </w:num>
  <w:num w:numId="2">
    <w:abstractNumId w:val="55"/>
  </w:num>
  <w:num w:numId="3">
    <w:abstractNumId w:val="37"/>
  </w:num>
  <w:num w:numId="4">
    <w:abstractNumId w:val="49"/>
  </w:num>
  <w:num w:numId="5">
    <w:abstractNumId w:val="75"/>
  </w:num>
  <w:num w:numId="6">
    <w:abstractNumId w:val="19"/>
    <w:lvlOverride w:ilvl="0">
      <w:lvl w:ilvl="0">
        <w:numFmt w:val="decimal"/>
        <w:lvlText w:val="%1."/>
        <w:lvlJc w:val="left"/>
      </w:lvl>
    </w:lvlOverride>
  </w:num>
  <w:num w:numId="7">
    <w:abstractNumId w:val="56"/>
  </w:num>
  <w:num w:numId="8">
    <w:abstractNumId w:val="4"/>
  </w:num>
  <w:num w:numId="9">
    <w:abstractNumId w:val="57"/>
  </w:num>
  <w:num w:numId="10">
    <w:abstractNumId w:val="63"/>
  </w:num>
  <w:num w:numId="11">
    <w:abstractNumId w:val="1"/>
  </w:num>
  <w:num w:numId="12">
    <w:abstractNumId w:val="79"/>
  </w:num>
  <w:num w:numId="13">
    <w:abstractNumId w:val="22"/>
  </w:num>
  <w:num w:numId="14">
    <w:abstractNumId w:val="61"/>
  </w:num>
  <w:num w:numId="15">
    <w:abstractNumId w:val="60"/>
  </w:num>
  <w:num w:numId="16">
    <w:abstractNumId w:val="54"/>
  </w:num>
  <w:num w:numId="17">
    <w:abstractNumId w:val="48"/>
  </w:num>
  <w:num w:numId="18">
    <w:abstractNumId w:val="97"/>
  </w:num>
  <w:num w:numId="19">
    <w:abstractNumId w:val="29"/>
  </w:num>
  <w:num w:numId="20">
    <w:abstractNumId w:val="36"/>
  </w:num>
  <w:num w:numId="21">
    <w:abstractNumId w:val="24"/>
  </w:num>
  <w:num w:numId="22">
    <w:abstractNumId w:val="92"/>
  </w:num>
  <w:num w:numId="23">
    <w:abstractNumId w:val="53"/>
  </w:num>
  <w:num w:numId="24">
    <w:abstractNumId w:val="39"/>
  </w:num>
  <w:num w:numId="25">
    <w:abstractNumId w:val="68"/>
    <w:lvlOverride w:ilvl="0">
      <w:lvl w:ilvl="0">
        <w:numFmt w:val="decimal"/>
        <w:lvlText w:val="%1."/>
        <w:lvlJc w:val="left"/>
      </w:lvl>
    </w:lvlOverride>
  </w:num>
  <w:num w:numId="26">
    <w:abstractNumId w:val="28"/>
  </w:num>
  <w:num w:numId="27">
    <w:abstractNumId w:val="86"/>
  </w:num>
  <w:num w:numId="28">
    <w:abstractNumId w:val="10"/>
    <w:lvlOverride w:ilvl="0">
      <w:lvl w:ilvl="0">
        <w:numFmt w:val="decimal"/>
        <w:lvlText w:val="%1."/>
        <w:lvlJc w:val="left"/>
      </w:lvl>
    </w:lvlOverride>
  </w:num>
  <w:num w:numId="29">
    <w:abstractNumId w:val="35"/>
  </w:num>
  <w:num w:numId="30">
    <w:abstractNumId w:val="80"/>
  </w:num>
  <w:num w:numId="31">
    <w:abstractNumId w:val="85"/>
    <w:lvlOverride w:ilvl="0">
      <w:lvl w:ilvl="0">
        <w:numFmt w:val="decimal"/>
        <w:lvlText w:val="%1."/>
        <w:lvlJc w:val="left"/>
      </w:lvl>
    </w:lvlOverride>
  </w:num>
  <w:num w:numId="32">
    <w:abstractNumId w:val="6"/>
    <w:lvlOverride w:ilvl="0">
      <w:lvl w:ilvl="0">
        <w:numFmt w:val="decimal"/>
        <w:lvlText w:val="%1."/>
        <w:lvlJc w:val="left"/>
      </w:lvl>
    </w:lvlOverride>
  </w:num>
  <w:num w:numId="33">
    <w:abstractNumId w:val="70"/>
  </w:num>
  <w:num w:numId="34">
    <w:abstractNumId w:val="82"/>
  </w:num>
  <w:num w:numId="35">
    <w:abstractNumId w:val="89"/>
  </w:num>
  <w:num w:numId="36">
    <w:abstractNumId w:val="62"/>
    <w:lvlOverride w:ilvl="0">
      <w:lvl w:ilvl="0">
        <w:numFmt w:val="decimal"/>
        <w:lvlText w:val="%1."/>
        <w:lvlJc w:val="left"/>
      </w:lvl>
    </w:lvlOverride>
  </w:num>
  <w:num w:numId="37">
    <w:abstractNumId w:val="13"/>
  </w:num>
  <w:num w:numId="38">
    <w:abstractNumId w:val="21"/>
  </w:num>
  <w:num w:numId="39">
    <w:abstractNumId w:val="81"/>
  </w:num>
  <w:num w:numId="40">
    <w:abstractNumId w:val="34"/>
  </w:num>
  <w:num w:numId="41">
    <w:abstractNumId w:val="74"/>
  </w:num>
  <w:num w:numId="42">
    <w:abstractNumId w:val="31"/>
    <w:lvlOverride w:ilvl="0">
      <w:lvl w:ilvl="0">
        <w:numFmt w:val="decimal"/>
        <w:lvlText w:val="%1."/>
        <w:lvlJc w:val="left"/>
      </w:lvl>
    </w:lvlOverride>
  </w:num>
  <w:num w:numId="43">
    <w:abstractNumId w:val="25"/>
  </w:num>
  <w:num w:numId="44">
    <w:abstractNumId w:val="69"/>
  </w:num>
  <w:num w:numId="45">
    <w:abstractNumId w:val="93"/>
  </w:num>
  <w:num w:numId="46">
    <w:abstractNumId w:val="45"/>
  </w:num>
  <w:num w:numId="47">
    <w:abstractNumId w:val="11"/>
  </w:num>
  <w:num w:numId="48">
    <w:abstractNumId w:val="67"/>
  </w:num>
  <w:num w:numId="49">
    <w:abstractNumId w:val="71"/>
  </w:num>
  <w:num w:numId="50">
    <w:abstractNumId w:val="90"/>
  </w:num>
  <w:num w:numId="51">
    <w:abstractNumId w:val="8"/>
  </w:num>
  <w:num w:numId="52">
    <w:abstractNumId w:val="2"/>
  </w:num>
  <w:num w:numId="53">
    <w:abstractNumId w:val="96"/>
  </w:num>
  <w:num w:numId="54">
    <w:abstractNumId w:val="84"/>
  </w:num>
  <w:num w:numId="55">
    <w:abstractNumId w:val="50"/>
  </w:num>
  <w:num w:numId="56">
    <w:abstractNumId w:val="18"/>
  </w:num>
  <w:num w:numId="57">
    <w:abstractNumId w:val="98"/>
  </w:num>
  <w:num w:numId="58">
    <w:abstractNumId w:val="23"/>
  </w:num>
  <w:num w:numId="59">
    <w:abstractNumId w:val="51"/>
  </w:num>
  <w:num w:numId="60">
    <w:abstractNumId w:val="17"/>
  </w:num>
  <w:num w:numId="61">
    <w:abstractNumId w:val="59"/>
  </w:num>
  <w:num w:numId="62">
    <w:abstractNumId w:val="99"/>
  </w:num>
  <w:num w:numId="63">
    <w:abstractNumId w:val="47"/>
  </w:num>
  <w:num w:numId="64">
    <w:abstractNumId w:val="72"/>
  </w:num>
  <w:num w:numId="65">
    <w:abstractNumId w:val="44"/>
  </w:num>
  <w:num w:numId="66">
    <w:abstractNumId w:val="52"/>
  </w:num>
  <w:num w:numId="67">
    <w:abstractNumId w:val="83"/>
  </w:num>
  <w:num w:numId="68">
    <w:abstractNumId w:val="73"/>
  </w:num>
  <w:num w:numId="69">
    <w:abstractNumId w:val="41"/>
    <w:lvlOverride w:ilvl="0">
      <w:lvl w:ilvl="0">
        <w:numFmt w:val="decimal"/>
        <w:lvlText w:val="%1."/>
        <w:lvlJc w:val="left"/>
      </w:lvl>
    </w:lvlOverride>
  </w:num>
  <w:num w:numId="70">
    <w:abstractNumId w:val="43"/>
  </w:num>
  <w:num w:numId="71">
    <w:abstractNumId w:val="77"/>
  </w:num>
  <w:num w:numId="72">
    <w:abstractNumId w:val="3"/>
  </w:num>
  <w:num w:numId="73">
    <w:abstractNumId w:val="88"/>
  </w:num>
  <w:num w:numId="74">
    <w:abstractNumId w:val="27"/>
  </w:num>
  <w:num w:numId="75">
    <w:abstractNumId w:val="30"/>
  </w:num>
  <w:num w:numId="76">
    <w:abstractNumId w:val="20"/>
  </w:num>
  <w:num w:numId="77">
    <w:abstractNumId w:val="38"/>
  </w:num>
  <w:num w:numId="78">
    <w:abstractNumId w:val="94"/>
  </w:num>
  <w:num w:numId="79">
    <w:abstractNumId w:val="95"/>
    <w:lvlOverride w:ilvl="0">
      <w:lvl w:ilvl="0">
        <w:numFmt w:val="decimal"/>
        <w:lvlText w:val="%1."/>
        <w:lvlJc w:val="left"/>
      </w:lvl>
    </w:lvlOverride>
  </w:num>
  <w:num w:numId="80">
    <w:abstractNumId w:val="46"/>
  </w:num>
  <w:num w:numId="81">
    <w:abstractNumId w:val="0"/>
    <w:lvlOverride w:ilvl="0">
      <w:lvl w:ilvl="0">
        <w:numFmt w:val="decimal"/>
        <w:lvlText w:val="%1."/>
        <w:lvlJc w:val="left"/>
      </w:lvl>
    </w:lvlOverride>
  </w:num>
  <w:num w:numId="82">
    <w:abstractNumId w:val="91"/>
  </w:num>
  <w:num w:numId="83">
    <w:abstractNumId w:val="66"/>
    <w:lvlOverride w:ilvl="0">
      <w:lvl w:ilvl="0">
        <w:numFmt w:val="decimal"/>
        <w:lvlText w:val="%1."/>
        <w:lvlJc w:val="left"/>
      </w:lvl>
    </w:lvlOverride>
  </w:num>
  <w:num w:numId="84">
    <w:abstractNumId w:val="32"/>
  </w:num>
  <w:num w:numId="85">
    <w:abstractNumId w:val="7"/>
  </w:num>
  <w:num w:numId="86">
    <w:abstractNumId w:val="12"/>
  </w:num>
  <w:num w:numId="87">
    <w:abstractNumId w:val="78"/>
  </w:num>
  <w:num w:numId="88">
    <w:abstractNumId w:val="15"/>
  </w:num>
  <w:num w:numId="89">
    <w:abstractNumId w:val="33"/>
  </w:num>
  <w:num w:numId="90">
    <w:abstractNumId w:val="16"/>
  </w:num>
  <w:num w:numId="91">
    <w:abstractNumId w:val="65"/>
    <w:lvlOverride w:ilvl="0">
      <w:lvl w:ilvl="0">
        <w:numFmt w:val="decimal"/>
        <w:lvlText w:val="%1."/>
        <w:lvlJc w:val="left"/>
      </w:lvl>
    </w:lvlOverride>
  </w:num>
  <w:num w:numId="92">
    <w:abstractNumId w:val="14"/>
  </w:num>
  <w:num w:numId="93">
    <w:abstractNumId w:val="58"/>
    <w:lvlOverride w:ilvl="0">
      <w:lvl w:ilvl="0">
        <w:numFmt w:val="decimal"/>
        <w:lvlText w:val="%1."/>
        <w:lvlJc w:val="left"/>
      </w:lvl>
    </w:lvlOverride>
  </w:num>
  <w:num w:numId="94">
    <w:abstractNumId w:val="26"/>
  </w:num>
  <w:num w:numId="95">
    <w:abstractNumId w:val="76"/>
    <w:lvlOverride w:ilvl="0">
      <w:lvl w:ilvl="0">
        <w:numFmt w:val="decimal"/>
        <w:lvlText w:val="%1."/>
        <w:lvlJc w:val="left"/>
      </w:lvl>
    </w:lvlOverride>
  </w:num>
  <w:num w:numId="96">
    <w:abstractNumId w:val="5"/>
  </w:num>
  <w:num w:numId="97">
    <w:abstractNumId w:val="40"/>
    <w:lvlOverride w:ilvl="0">
      <w:lvl w:ilvl="0">
        <w:numFmt w:val="decimal"/>
        <w:lvlText w:val="%1."/>
        <w:lvlJc w:val="left"/>
      </w:lvl>
    </w:lvlOverride>
  </w:num>
  <w:num w:numId="98">
    <w:abstractNumId w:val="64"/>
  </w:num>
  <w:num w:numId="99">
    <w:abstractNumId w:val="87"/>
    <w:lvlOverride w:ilvl="0">
      <w:lvl w:ilvl="0">
        <w:numFmt w:val="decimal"/>
        <w:lvlText w:val="%1."/>
        <w:lvlJc w:val="left"/>
      </w:lvl>
    </w:lvlOverride>
  </w:num>
  <w:num w:numId="100">
    <w:abstractNumId w:val="42"/>
  </w:num>
  <w:numIdMacAtCleanup w:val="10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0915"/>
    <w:rsid w:val="000B194B"/>
    <w:rsid w:val="00940915"/>
    <w:rsid w:val="00C3238C"/>
    <w:rsid w:val="00C94179"/>
    <w:rsid w:val="00D049E7"/>
    <w:rsid w:val="00D723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9E7"/>
  </w:style>
  <w:style w:type="paragraph" w:styleId="Heading2">
    <w:name w:val="heading 2"/>
    <w:basedOn w:val="Normal"/>
    <w:link w:val="Heading2Char"/>
    <w:uiPriority w:val="9"/>
    <w:qFormat/>
    <w:rsid w:val="009409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09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9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0915"/>
    <w:rPr>
      <w:rFonts w:ascii="Times New Roman" w:eastAsia="Times New Roman" w:hAnsi="Times New Roman" w:cs="Times New Roman"/>
      <w:b/>
      <w:bCs/>
      <w:sz w:val="27"/>
      <w:szCs w:val="27"/>
    </w:rPr>
  </w:style>
  <w:style w:type="character" w:styleId="Strong">
    <w:name w:val="Strong"/>
    <w:basedOn w:val="DefaultParagraphFont"/>
    <w:uiPriority w:val="22"/>
    <w:qFormat/>
    <w:rsid w:val="00940915"/>
    <w:rPr>
      <w:b/>
      <w:bCs/>
    </w:rPr>
  </w:style>
  <w:style w:type="paragraph" w:styleId="NormalWeb">
    <w:name w:val="Normal (Web)"/>
    <w:basedOn w:val="Normal"/>
    <w:uiPriority w:val="99"/>
    <w:semiHidden/>
    <w:unhideWhenUsed/>
    <w:rsid w:val="0094091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40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9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9155985">
      <w:bodyDiv w:val="1"/>
      <w:marLeft w:val="0"/>
      <w:marRight w:val="0"/>
      <w:marTop w:val="0"/>
      <w:marBottom w:val="0"/>
      <w:divBdr>
        <w:top w:val="none" w:sz="0" w:space="0" w:color="auto"/>
        <w:left w:val="none" w:sz="0" w:space="0" w:color="auto"/>
        <w:bottom w:val="none" w:sz="0" w:space="0" w:color="auto"/>
        <w:right w:val="none" w:sz="0" w:space="0" w:color="auto"/>
      </w:divBdr>
      <w:divsChild>
        <w:div w:id="2003585777">
          <w:marLeft w:val="0"/>
          <w:marRight w:val="0"/>
          <w:marTop w:val="0"/>
          <w:marBottom w:val="300"/>
          <w:divBdr>
            <w:top w:val="none" w:sz="0" w:space="0" w:color="auto"/>
            <w:left w:val="none" w:sz="0" w:space="0" w:color="auto"/>
            <w:bottom w:val="none" w:sz="0" w:space="0" w:color="auto"/>
            <w:right w:val="none" w:sz="0" w:space="0" w:color="auto"/>
          </w:divBdr>
          <w:divsChild>
            <w:div w:id="73250991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461001716">
      <w:bodyDiv w:val="1"/>
      <w:marLeft w:val="0"/>
      <w:marRight w:val="0"/>
      <w:marTop w:val="0"/>
      <w:marBottom w:val="0"/>
      <w:divBdr>
        <w:top w:val="none" w:sz="0" w:space="0" w:color="auto"/>
        <w:left w:val="none" w:sz="0" w:space="0" w:color="auto"/>
        <w:bottom w:val="none" w:sz="0" w:space="0" w:color="auto"/>
        <w:right w:val="none" w:sz="0" w:space="0" w:color="auto"/>
      </w:divBdr>
    </w:div>
    <w:div w:id="705179862">
      <w:bodyDiv w:val="1"/>
      <w:marLeft w:val="0"/>
      <w:marRight w:val="0"/>
      <w:marTop w:val="0"/>
      <w:marBottom w:val="0"/>
      <w:divBdr>
        <w:top w:val="none" w:sz="0" w:space="0" w:color="auto"/>
        <w:left w:val="none" w:sz="0" w:space="0" w:color="auto"/>
        <w:bottom w:val="none" w:sz="0" w:space="0" w:color="auto"/>
        <w:right w:val="none" w:sz="0" w:space="0" w:color="auto"/>
      </w:divBdr>
      <w:divsChild>
        <w:div w:id="717751747">
          <w:marLeft w:val="0"/>
          <w:marRight w:val="0"/>
          <w:marTop w:val="0"/>
          <w:marBottom w:val="300"/>
          <w:divBdr>
            <w:top w:val="none" w:sz="0" w:space="0" w:color="auto"/>
            <w:left w:val="none" w:sz="0" w:space="0" w:color="auto"/>
            <w:bottom w:val="none" w:sz="0" w:space="0" w:color="auto"/>
            <w:right w:val="none" w:sz="0" w:space="0" w:color="auto"/>
          </w:divBdr>
          <w:divsChild>
            <w:div w:id="52433739">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719287911">
      <w:bodyDiv w:val="1"/>
      <w:marLeft w:val="0"/>
      <w:marRight w:val="0"/>
      <w:marTop w:val="0"/>
      <w:marBottom w:val="0"/>
      <w:divBdr>
        <w:top w:val="none" w:sz="0" w:space="0" w:color="auto"/>
        <w:left w:val="none" w:sz="0" w:space="0" w:color="auto"/>
        <w:bottom w:val="none" w:sz="0" w:space="0" w:color="auto"/>
        <w:right w:val="none" w:sz="0" w:space="0" w:color="auto"/>
      </w:divBdr>
    </w:div>
    <w:div w:id="800684505">
      <w:bodyDiv w:val="1"/>
      <w:marLeft w:val="0"/>
      <w:marRight w:val="0"/>
      <w:marTop w:val="0"/>
      <w:marBottom w:val="0"/>
      <w:divBdr>
        <w:top w:val="none" w:sz="0" w:space="0" w:color="auto"/>
        <w:left w:val="none" w:sz="0" w:space="0" w:color="auto"/>
        <w:bottom w:val="none" w:sz="0" w:space="0" w:color="auto"/>
        <w:right w:val="none" w:sz="0" w:space="0" w:color="auto"/>
      </w:divBdr>
    </w:div>
    <w:div w:id="841895940">
      <w:bodyDiv w:val="1"/>
      <w:marLeft w:val="0"/>
      <w:marRight w:val="0"/>
      <w:marTop w:val="0"/>
      <w:marBottom w:val="0"/>
      <w:divBdr>
        <w:top w:val="none" w:sz="0" w:space="0" w:color="auto"/>
        <w:left w:val="none" w:sz="0" w:space="0" w:color="auto"/>
        <w:bottom w:val="none" w:sz="0" w:space="0" w:color="auto"/>
        <w:right w:val="none" w:sz="0" w:space="0" w:color="auto"/>
      </w:divBdr>
    </w:div>
    <w:div w:id="1156605536">
      <w:bodyDiv w:val="1"/>
      <w:marLeft w:val="0"/>
      <w:marRight w:val="0"/>
      <w:marTop w:val="0"/>
      <w:marBottom w:val="0"/>
      <w:divBdr>
        <w:top w:val="none" w:sz="0" w:space="0" w:color="auto"/>
        <w:left w:val="none" w:sz="0" w:space="0" w:color="auto"/>
        <w:bottom w:val="none" w:sz="0" w:space="0" w:color="auto"/>
        <w:right w:val="none" w:sz="0" w:space="0" w:color="auto"/>
      </w:divBdr>
    </w:div>
    <w:div w:id="1886866254">
      <w:bodyDiv w:val="1"/>
      <w:marLeft w:val="0"/>
      <w:marRight w:val="0"/>
      <w:marTop w:val="0"/>
      <w:marBottom w:val="0"/>
      <w:divBdr>
        <w:top w:val="none" w:sz="0" w:space="0" w:color="auto"/>
        <w:left w:val="none" w:sz="0" w:space="0" w:color="auto"/>
        <w:bottom w:val="none" w:sz="0" w:space="0" w:color="auto"/>
        <w:right w:val="none" w:sz="0" w:space="0" w:color="auto"/>
      </w:divBdr>
      <w:divsChild>
        <w:div w:id="1758134831">
          <w:marLeft w:val="0"/>
          <w:marRight w:val="0"/>
          <w:marTop w:val="0"/>
          <w:marBottom w:val="300"/>
          <w:divBdr>
            <w:top w:val="none" w:sz="0" w:space="0" w:color="auto"/>
            <w:left w:val="none" w:sz="0" w:space="0" w:color="auto"/>
            <w:bottom w:val="none" w:sz="0" w:space="0" w:color="auto"/>
            <w:right w:val="none" w:sz="0" w:space="0" w:color="auto"/>
          </w:divBdr>
          <w:divsChild>
            <w:div w:id="1731076381">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2117361654">
      <w:bodyDiv w:val="1"/>
      <w:marLeft w:val="0"/>
      <w:marRight w:val="0"/>
      <w:marTop w:val="0"/>
      <w:marBottom w:val="0"/>
      <w:divBdr>
        <w:top w:val="none" w:sz="0" w:space="0" w:color="auto"/>
        <w:left w:val="none" w:sz="0" w:space="0" w:color="auto"/>
        <w:bottom w:val="none" w:sz="0" w:space="0" w:color="auto"/>
        <w:right w:val="none" w:sz="0" w:space="0" w:color="auto"/>
      </w:divBdr>
      <w:divsChild>
        <w:div w:id="2055225823">
          <w:marLeft w:val="0"/>
          <w:marRight w:val="0"/>
          <w:marTop w:val="0"/>
          <w:marBottom w:val="300"/>
          <w:divBdr>
            <w:top w:val="none" w:sz="0" w:space="0" w:color="auto"/>
            <w:left w:val="none" w:sz="0" w:space="0" w:color="auto"/>
            <w:bottom w:val="none" w:sz="0" w:space="0" w:color="auto"/>
            <w:right w:val="none" w:sz="0" w:space="0" w:color="auto"/>
          </w:divBdr>
          <w:divsChild>
            <w:div w:id="2110587630">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www.gatevidyalay.com/page-replacement-algorithms-page-fault/" TargetMode="External"/><Relationship Id="rId7" Type="http://schemas.openxmlformats.org/officeDocument/2006/relationships/hyperlink" Target="https://www.gatevidyalay.com/turn-around-time-response-time-waiting-time/"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youtu.be/YcX-awpW9yc?list=PLmXKhU9FNesSFvj6gASuWmQd23Ul5omtD" TargetMode="External"/><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hyperlink" Target="https://www.gatevidyalay.com/page-table-paging-in-operating-system/" TargetMode="External"/><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54</Pages>
  <Words>5637</Words>
  <Characters>32134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Sachin</cp:lastModifiedBy>
  <cp:revision>2</cp:revision>
  <dcterms:created xsi:type="dcterms:W3CDTF">2019-01-24T04:22:00Z</dcterms:created>
  <dcterms:modified xsi:type="dcterms:W3CDTF">2019-01-24T05:25:00Z</dcterms:modified>
</cp:coreProperties>
</file>